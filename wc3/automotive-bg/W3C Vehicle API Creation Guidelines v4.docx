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86BAB" w14:textId="77777777" w:rsidR="0019264B" w:rsidRPr="00800BDF" w:rsidRDefault="00392E31" w:rsidP="00800BDF">
      <w:pPr>
        <w:jc w:val="center"/>
        <w:rPr>
          <w:b/>
          <w:sz w:val="28"/>
          <w:rPrChange w:id="0" w:author="Andy Gryc" w:date="2014-01-16T15:54:00Z">
            <w:rPr>
              <w:b/>
            </w:rPr>
          </w:rPrChange>
        </w:rPr>
        <w:pPrChange w:id="1" w:author="Andy Gryc" w:date="2014-01-16T15:54:00Z">
          <w:pPr/>
        </w:pPrChange>
      </w:pPr>
      <w:r w:rsidRPr="00800BDF">
        <w:rPr>
          <w:b/>
          <w:sz w:val="28"/>
          <w:rPrChange w:id="2" w:author="Andy Gryc" w:date="2014-01-16T15:54:00Z">
            <w:rPr>
              <w:b/>
            </w:rPr>
          </w:rPrChange>
        </w:rPr>
        <w:t>W3C Vehicle API Creation Guidelines</w:t>
      </w:r>
      <w:ins w:id="3" w:author="Andy Gryc" w:date="2014-01-16T12:01:00Z">
        <w:r w:rsidR="002C04F4" w:rsidRPr="00800BDF">
          <w:rPr>
            <w:b/>
            <w:sz w:val="28"/>
            <w:rPrChange w:id="4" w:author="Andy Gryc" w:date="2014-01-16T15:54:00Z">
              <w:rPr>
                <w:b/>
              </w:rPr>
            </w:rPrChange>
          </w:rPr>
          <w:t xml:space="preserve"> and Rationale</w:t>
        </w:r>
      </w:ins>
    </w:p>
    <w:p w14:paraId="3D1762DA" w14:textId="77777777" w:rsidR="002A529A" w:rsidRDefault="002A529A" w:rsidP="0019264B">
      <w:pPr>
        <w:rPr>
          <w:b/>
        </w:rPr>
      </w:pPr>
    </w:p>
    <w:p w14:paraId="4538160B" w14:textId="77777777" w:rsidR="004A715E" w:rsidRDefault="004A715E" w:rsidP="00BD5BD4">
      <w:pPr>
        <w:rPr>
          <w:ins w:id="5" w:author="Andy Gryc" w:date="2014-01-16T15:32:00Z"/>
        </w:rPr>
      </w:pPr>
      <w:ins w:id="6" w:author="Andy Gryc" w:date="2014-01-16T15:27:00Z">
        <w:r>
          <w:t>The intent of th</w:t>
        </w:r>
      </w:ins>
      <w:ins w:id="7" w:author="Andy Gryc" w:date="2014-01-16T15:32:00Z">
        <w:r>
          <w:t>e</w:t>
        </w:r>
      </w:ins>
      <w:ins w:id="8" w:author="Andy Gryc" w:date="2014-01-16T15:27:00Z">
        <w:r w:rsidR="00BD5BD4">
          <w:t xml:space="preserve"> W3C Vehicle API specification is to provide a standard for developing HTML5/JavaScript </w:t>
        </w:r>
      </w:ins>
      <w:ins w:id="9" w:author="Andy Gryc" w:date="2014-01-16T15:28:00Z">
        <w:r w:rsidR="00BD5BD4">
          <w:t xml:space="preserve">applications to run on </w:t>
        </w:r>
      </w:ins>
      <w:ins w:id="10" w:author="Andy Gryc" w:date="2014-01-16T15:27:00Z">
        <w:r w:rsidR="00BD5BD4">
          <w:t xml:space="preserve">in-vehicle infotainment systems. </w:t>
        </w:r>
      </w:ins>
      <w:ins w:id="11" w:author="Andy Gryc" w:date="2014-01-16T15:38:00Z">
        <w:r>
          <w:t xml:space="preserve">The specification is intended to promote an API that allows for third party application development in a manner that is consistent across automakers. A secondary goal is to allow this API to be used by HTML5/JavaScript applications running on mobile phones to access </w:t>
        </w:r>
      </w:ins>
      <w:ins w:id="12" w:author="Andy Gryc" w:date="2014-01-16T15:45:00Z">
        <w:r w:rsidR="00952A67">
          <w:t xml:space="preserve">the </w:t>
        </w:r>
      </w:ins>
      <w:ins w:id="13" w:author="Andy Gryc" w:date="2014-01-16T15:38:00Z">
        <w:r>
          <w:t>resources</w:t>
        </w:r>
      </w:ins>
      <w:ins w:id="14" w:author="Andy Gryc" w:date="2014-01-16T15:39:00Z">
        <w:r w:rsidR="00952A67">
          <w:t xml:space="preserve"> </w:t>
        </w:r>
      </w:ins>
      <w:ins w:id="15" w:author="Andy Gryc" w:date="2014-01-16T15:45:00Z">
        <w:r w:rsidR="00952A67">
          <w:t>of</w:t>
        </w:r>
      </w:ins>
      <w:ins w:id="16" w:author="Andy Gryc" w:date="2014-01-16T15:39:00Z">
        <w:r w:rsidR="00952A67">
          <w:t xml:space="preserve"> a connected vehicle</w:t>
        </w:r>
      </w:ins>
      <w:ins w:id="17" w:author="Andy Gryc" w:date="2014-01-16T15:38:00Z">
        <w:r>
          <w:t xml:space="preserve">. </w:t>
        </w:r>
        <w:r w:rsidR="00952A67">
          <w:t xml:space="preserve">This specification does not dictate or describe the nature of </w:t>
        </w:r>
      </w:ins>
      <w:ins w:id="18" w:author="Andy Gryc" w:date="2014-01-16T15:40:00Z">
        <w:r w:rsidR="00952A67">
          <w:t>such a</w:t>
        </w:r>
      </w:ins>
      <w:ins w:id="19" w:author="Andy Gryc" w:date="2014-01-16T15:38:00Z">
        <w:r w:rsidR="00952A67">
          <w:t xml:space="preserve"> connection</w:t>
        </w:r>
      </w:ins>
      <w:ins w:id="20" w:author="Andy Gryc" w:date="2014-01-16T15:39:00Z">
        <w:r w:rsidR="00952A67">
          <w:t xml:space="preserve"> in either protocol or transport</w:t>
        </w:r>
      </w:ins>
      <w:ins w:id="21" w:author="Andy Gryc" w:date="2014-01-16T15:46:00Z">
        <w:r w:rsidR="00952A67">
          <w:t xml:space="preserve">—Bluetooth, </w:t>
        </w:r>
        <w:proofErr w:type="spellStart"/>
        <w:r w:rsidR="00952A67">
          <w:t>WiFi</w:t>
        </w:r>
        <w:proofErr w:type="spellEnd"/>
        <w:r w:rsidR="00952A67">
          <w:t>, or cloud connections are all possible</w:t>
        </w:r>
      </w:ins>
      <w:ins w:id="22" w:author="Andy Gryc" w:date="2014-01-16T15:39:00Z">
        <w:r w:rsidR="00952A67">
          <w:t>.</w:t>
        </w:r>
      </w:ins>
    </w:p>
    <w:p w14:paraId="13B27D77" w14:textId="77777777" w:rsidR="004A715E" w:rsidRDefault="004A715E" w:rsidP="00BD5BD4">
      <w:pPr>
        <w:rPr>
          <w:ins w:id="23" w:author="Andy Gryc" w:date="2014-01-16T15:32:00Z"/>
        </w:rPr>
      </w:pPr>
    </w:p>
    <w:p w14:paraId="4183ED10" w14:textId="77777777" w:rsidR="004A715E" w:rsidRDefault="004A715E" w:rsidP="00BD5BD4">
      <w:pPr>
        <w:rPr>
          <w:ins w:id="24" w:author="Andy Gryc" w:date="2014-01-16T15:30:00Z"/>
        </w:rPr>
      </w:pPr>
      <w:ins w:id="25" w:author="Andy Gryc" w:date="2014-01-16T15:31:00Z">
        <w:r>
          <w:t xml:space="preserve">It is recognized that </w:t>
        </w:r>
      </w:ins>
      <w:ins w:id="26" w:author="Andy Gryc" w:date="2014-01-16T15:33:00Z">
        <w:r>
          <w:t xml:space="preserve">mechanisms </w:t>
        </w:r>
      </w:ins>
      <w:ins w:id="27" w:author="Andy Gryc" w:date="2014-01-16T15:36:00Z">
        <w:r>
          <w:t xml:space="preserve">needed </w:t>
        </w:r>
      </w:ins>
      <w:ins w:id="28" w:author="Andy Gryc" w:date="2014-01-16T15:34:00Z">
        <w:r>
          <w:t xml:space="preserve">to access or control vehicle properties may not be identical across automotive trim levels, models, or makers. </w:t>
        </w:r>
      </w:ins>
      <w:ins w:id="29" w:author="Andy Gryc" w:date="2014-01-16T15:35:00Z">
        <w:r>
          <w:t xml:space="preserve">Even if technically achievable, </w:t>
        </w:r>
      </w:ins>
      <w:ins w:id="30" w:author="Andy Gryc" w:date="2014-01-16T15:34:00Z">
        <w:r>
          <w:t xml:space="preserve">not all automakers may be in consensus about which properties </w:t>
        </w:r>
      </w:ins>
      <w:ins w:id="31" w:author="Andy Gryc" w:date="2014-01-16T15:35:00Z">
        <w:r>
          <w:t>should be expose</w:t>
        </w:r>
        <w:r w:rsidR="00952A67">
          <w:t xml:space="preserve">d. Some OEMs </w:t>
        </w:r>
        <w:r>
          <w:t>may wish for more</w:t>
        </w:r>
      </w:ins>
      <w:ins w:id="32" w:author="Andy Gryc" w:date="2014-01-16T15:36:00Z">
        <w:r>
          <w:t xml:space="preserve"> access</w:t>
        </w:r>
      </w:ins>
      <w:ins w:id="33" w:author="Andy Gryc" w:date="2014-01-16T15:35:00Z">
        <w:r>
          <w:t xml:space="preserve">, </w:t>
        </w:r>
      </w:ins>
      <w:ins w:id="34" w:author="Andy Gryc" w:date="2014-01-16T15:46:00Z">
        <w:r w:rsidR="00952A67">
          <w:t xml:space="preserve">while </w:t>
        </w:r>
      </w:ins>
      <w:ins w:id="35" w:author="Andy Gryc" w:date="2014-01-16T15:35:00Z">
        <w:r>
          <w:t xml:space="preserve">some </w:t>
        </w:r>
      </w:ins>
      <w:ins w:id="36" w:author="Andy Gryc" w:date="2014-01-16T15:36:00Z">
        <w:r>
          <w:t xml:space="preserve">may wish tighter </w:t>
        </w:r>
      </w:ins>
      <w:ins w:id="37" w:author="Andy Gryc" w:date="2014-01-16T15:46:00Z">
        <w:r w:rsidR="00952A67">
          <w:t>control on what automotive features can be used</w:t>
        </w:r>
      </w:ins>
      <w:ins w:id="38" w:author="Andy Gryc" w:date="2014-01-16T15:35:00Z">
        <w:r>
          <w:t xml:space="preserve">. These factors </w:t>
        </w:r>
      </w:ins>
      <w:ins w:id="39" w:author="Andy Gryc" w:date="2014-01-16T15:36:00Z">
        <w:r>
          <w:t>guide th</w:t>
        </w:r>
      </w:ins>
      <w:ins w:id="40" w:author="Andy Gryc" w:date="2014-01-16T15:47:00Z">
        <w:r w:rsidR="00952A67">
          <w:t>is</w:t>
        </w:r>
      </w:ins>
      <w:ins w:id="41" w:author="Andy Gryc" w:date="2014-01-16T15:36:00Z">
        <w:r>
          <w:t xml:space="preserve"> specification </w:t>
        </w:r>
      </w:ins>
      <w:ins w:id="42" w:author="Andy Gryc" w:date="2014-01-16T15:47:00Z">
        <w:r w:rsidR="00952A67">
          <w:t>such that it will</w:t>
        </w:r>
      </w:ins>
      <w:ins w:id="43" w:author="Andy Gryc" w:date="2014-01-16T15:36:00Z">
        <w:r>
          <w:t xml:space="preserve"> allow OEM extension</w:t>
        </w:r>
      </w:ins>
      <w:ins w:id="44" w:author="Andy Gryc" w:date="2014-01-16T15:40:00Z">
        <w:r w:rsidR="00952A67">
          <w:t xml:space="preserve">s or </w:t>
        </w:r>
      </w:ins>
      <w:ins w:id="45" w:author="Andy Gryc" w:date="2014-01-16T15:43:00Z">
        <w:r w:rsidR="00952A67">
          <w:t>restrictions.</w:t>
        </w:r>
      </w:ins>
      <w:ins w:id="46" w:author="Andy Gryc" w:date="2014-01-16T15:40:00Z">
        <w:r w:rsidR="00952A67">
          <w:t xml:space="preserve"> </w:t>
        </w:r>
      </w:ins>
      <w:ins w:id="47" w:author="Andy Gryc" w:date="2014-01-16T15:41:00Z">
        <w:r w:rsidR="00952A67">
          <w:t>To prevent unnecessary fragmentation, e</w:t>
        </w:r>
      </w:ins>
      <w:ins w:id="48" w:author="Andy Gryc" w:date="2014-01-16T15:40:00Z">
        <w:r w:rsidR="00952A67">
          <w:t xml:space="preserve">xtensions are </w:t>
        </w:r>
      </w:ins>
      <w:ins w:id="49" w:author="Andy Gryc" w:date="2014-01-16T15:41:00Z">
        <w:r w:rsidR="00952A67">
          <w:t xml:space="preserve">only </w:t>
        </w:r>
      </w:ins>
      <w:ins w:id="50" w:author="Andy Gryc" w:date="2014-01-16T15:40:00Z">
        <w:r w:rsidR="00952A67">
          <w:t xml:space="preserve">allowed in areas that are not </w:t>
        </w:r>
      </w:ins>
      <w:ins w:id="51" w:author="Andy Gryc" w:date="2014-01-16T15:41:00Z">
        <w:r w:rsidR="00952A67">
          <w:t xml:space="preserve">already </w:t>
        </w:r>
      </w:ins>
      <w:ins w:id="52" w:author="Andy Gryc" w:date="2014-01-16T15:40:00Z">
        <w:r w:rsidR="00952A67">
          <w:t>described by this API</w:t>
        </w:r>
      </w:ins>
      <w:ins w:id="53" w:author="Andy Gryc" w:date="2014-01-16T15:47:00Z">
        <w:r w:rsidR="00952A67">
          <w:t>, and</w:t>
        </w:r>
      </w:ins>
      <w:ins w:id="54" w:author="Andy Gryc" w:date="2014-01-16T15:43:00Z">
        <w:r w:rsidR="00952A67">
          <w:t xml:space="preserve"> must follow the existing </w:t>
        </w:r>
      </w:ins>
      <w:ins w:id="55" w:author="Andy Gryc" w:date="2014-01-16T15:44:00Z">
        <w:r w:rsidR="00952A67">
          <w:t xml:space="preserve">API </w:t>
        </w:r>
      </w:ins>
      <w:ins w:id="56" w:author="Andy Gryc" w:date="2014-01-16T15:43:00Z">
        <w:r w:rsidR="00952A67">
          <w:t xml:space="preserve">format and </w:t>
        </w:r>
      </w:ins>
      <w:ins w:id="57" w:author="Andy Gryc" w:date="2014-01-16T15:44:00Z">
        <w:r w:rsidR="00952A67">
          <w:t xml:space="preserve">the </w:t>
        </w:r>
      </w:ins>
      <w:ins w:id="58" w:author="Andy Gryc" w:date="2014-01-16T15:43:00Z">
        <w:r w:rsidR="00952A67">
          <w:t xml:space="preserve">guidelines here. </w:t>
        </w:r>
      </w:ins>
      <w:ins w:id="59" w:author="Andy Gryc" w:date="2014-01-16T15:44:00Z">
        <w:r w:rsidR="00952A67">
          <w:t>Restriction</w:t>
        </w:r>
      </w:ins>
      <w:ins w:id="60" w:author="Andy Gryc" w:date="2014-01-16T15:36:00Z">
        <w:r>
          <w:t xml:space="preserve"> of functionality is handled by allowing </w:t>
        </w:r>
      </w:ins>
      <w:ins w:id="61" w:author="Andy Gryc" w:date="2014-01-16T15:42:00Z">
        <w:r w:rsidR="00952A67">
          <w:t xml:space="preserve">an OEM to </w:t>
        </w:r>
      </w:ins>
      <w:ins w:id="62" w:author="Andy Gryc" w:date="2014-01-16T15:44:00Z">
        <w:r w:rsidR="00952A67">
          <w:t xml:space="preserve">omit </w:t>
        </w:r>
      </w:ins>
      <w:ins w:id="63" w:author="Andy Gryc" w:date="2014-01-16T15:48:00Z">
        <w:r w:rsidR="00952A67">
          <w:t>optional</w:t>
        </w:r>
      </w:ins>
      <w:ins w:id="64" w:author="Andy Gryc" w:date="2014-01-16T15:44:00Z">
        <w:r w:rsidR="00952A67">
          <w:t xml:space="preserve"> features in their implementation. Omitted features must be identif</w:t>
        </w:r>
      </w:ins>
      <w:ins w:id="65" w:author="Andy Gryc" w:date="2014-01-16T15:45:00Z">
        <w:r w:rsidR="00952A67">
          <w:t>i</w:t>
        </w:r>
      </w:ins>
      <w:ins w:id="66" w:author="Andy Gryc" w:date="2014-01-16T15:44:00Z">
        <w:r w:rsidR="00952A67">
          <w:t xml:space="preserve">able as </w:t>
        </w:r>
      </w:ins>
      <w:ins w:id="67" w:author="Andy Gryc" w:date="2014-01-16T15:45:00Z">
        <w:r w:rsidR="00952A67">
          <w:t>“unsupported” as defined in the specification</w:t>
        </w:r>
      </w:ins>
      <w:ins w:id="68" w:author="Andy Gryc" w:date="2014-01-16T15:40:00Z">
        <w:r w:rsidR="00952A67">
          <w:t>.</w:t>
        </w:r>
      </w:ins>
    </w:p>
    <w:p w14:paraId="7D2A4671" w14:textId="77777777" w:rsidR="004A715E" w:rsidRDefault="004A715E" w:rsidP="00BD5BD4">
      <w:pPr>
        <w:rPr>
          <w:ins w:id="69" w:author="Andy Gryc" w:date="2014-01-16T15:30:00Z"/>
        </w:rPr>
      </w:pPr>
    </w:p>
    <w:p w14:paraId="59DD4FC4" w14:textId="77777777" w:rsidR="00BD5BD4" w:rsidRDefault="00BD5BD4" w:rsidP="00BD5BD4">
      <w:pPr>
        <w:rPr>
          <w:ins w:id="70" w:author="Andy Gryc" w:date="2014-01-16T15:27:00Z"/>
        </w:rPr>
      </w:pPr>
      <w:ins w:id="71" w:author="Andy Gryc" w:date="2014-01-16T15:27:00Z">
        <w:r>
          <w:t xml:space="preserve">The </w:t>
        </w:r>
      </w:ins>
      <w:ins w:id="72" w:author="Andy Gryc" w:date="2014-01-16T15:30:00Z">
        <w:r w:rsidR="004A715E">
          <w:t xml:space="preserve">target </w:t>
        </w:r>
      </w:ins>
      <w:ins w:id="73" w:author="Andy Gryc" w:date="2014-01-16T15:51:00Z">
        <w:r w:rsidR="004D6420">
          <w:t>platform</w:t>
        </w:r>
      </w:ins>
      <w:ins w:id="74" w:author="Andy Gryc" w:date="2014-01-16T15:30:00Z">
        <w:r w:rsidR="004A715E">
          <w:t xml:space="preserve"> </w:t>
        </w:r>
      </w:ins>
      <w:ins w:id="75" w:author="Andy Gryc" w:date="2014-01-16T15:50:00Z">
        <w:r w:rsidR="004D6420">
          <w:t>supported</w:t>
        </w:r>
      </w:ins>
      <w:ins w:id="76" w:author="Andy Gryc" w:date="2014-01-16T15:30:00Z">
        <w:r w:rsidR="004A715E">
          <w:t xml:space="preserve"> by </w:t>
        </w:r>
      </w:ins>
      <w:ins w:id="77" w:author="Andy Gryc" w:date="2014-01-16T15:27:00Z">
        <w:r>
          <w:t>th</w:t>
        </w:r>
      </w:ins>
      <w:ins w:id="78" w:author="Andy Gryc" w:date="2014-01-16T15:50:00Z">
        <w:r w:rsidR="004D6420">
          <w:t>is</w:t>
        </w:r>
      </w:ins>
      <w:ins w:id="79" w:author="Andy Gryc" w:date="2014-01-16T15:27:00Z">
        <w:r>
          <w:t xml:space="preserve"> specification </w:t>
        </w:r>
      </w:ins>
      <w:ins w:id="80" w:author="Andy Gryc" w:date="2014-01-16T15:51:00Z">
        <w:r w:rsidR="004D6420">
          <w:t>is</w:t>
        </w:r>
      </w:ins>
      <w:ins w:id="81" w:author="Andy Gryc" w:date="2014-01-16T15:30:00Z">
        <w:r w:rsidR="004A715E">
          <w:t xml:space="preserve"> </w:t>
        </w:r>
      </w:ins>
      <w:ins w:id="82" w:author="Andy Gryc" w:date="2014-01-16T15:51:00Z">
        <w:r w:rsidR="004D6420">
          <w:t xml:space="preserve">exclusively </w:t>
        </w:r>
      </w:ins>
      <w:ins w:id="83" w:author="Andy Gryc" w:date="2014-01-16T15:27:00Z">
        <w:r>
          <w:t xml:space="preserve">passenger vehicles. </w:t>
        </w:r>
      </w:ins>
      <w:ins w:id="84" w:author="Andy Gryc" w:date="2014-01-16T15:29:00Z">
        <w:r w:rsidR="004D6420">
          <w:t>Use</w:t>
        </w:r>
        <w:r w:rsidR="004A715E">
          <w:t xml:space="preserve"> of this specification</w:t>
        </w:r>
      </w:ins>
      <w:ins w:id="85" w:author="Andy Gryc" w:date="2014-01-16T15:48:00Z">
        <w:r w:rsidR="00952A67">
          <w:t xml:space="preserve"> for non</w:t>
        </w:r>
      </w:ins>
      <w:ins w:id="86" w:author="Andy Gryc" w:date="2014-01-16T15:49:00Z">
        <w:r w:rsidR="004D6420">
          <w:t>-</w:t>
        </w:r>
      </w:ins>
      <w:ins w:id="87" w:author="Andy Gryc" w:date="2014-01-16T15:48:00Z">
        <w:r w:rsidR="00952A67">
          <w:t xml:space="preserve">passenger </w:t>
        </w:r>
      </w:ins>
      <w:ins w:id="88" w:author="Andy Gryc" w:date="2014-01-16T15:52:00Z">
        <w:r w:rsidR="004D6420">
          <w:t>applications</w:t>
        </w:r>
      </w:ins>
      <w:ins w:id="89" w:author="Andy Gryc" w:date="2014-01-16T15:48:00Z">
        <w:r w:rsidR="00952A67">
          <w:t xml:space="preserve"> (transportation vehicles, heavy machinery, farm equipment, airline infotainment, </w:t>
        </w:r>
      </w:ins>
      <w:ins w:id="90" w:author="Andy Gryc" w:date="2014-01-16T15:49:00Z">
        <w:r w:rsidR="004D6420">
          <w:t xml:space="preserve">marine, </w:t>
        </w:r>
      </w:ins>
      <w:ins w:id="91" w:author="Andy Gryc" w:date="2014-01-16T15:50:00Z">
        <w:r w:rsidR="004D6420">
          <w:t xml:space="preserve">military, </w:t>
        </w:r>
      </w:ins>
      <w:ins w:id="92" w:author="Andy Gryc" w:date="2014-01-16T15:49:00Z">
        <w:r w:rsidR="004D6420">
          <w:t xml:space="preserve">etc.) is not prohibited, but is not covered in the </w:t>
        </w:r>
      </w:ins>
      <w:ins w:id="93" w:author="Andy Gryc" w:date="2014-01-16T15:50:00Z">
        <w:r w:rsidR="004D6420">
          <w:t xml:space="preserve">design or content of the API and hence may be </w:t>
        </w:r>
      </w:ins>
      <w:ins w:id="94" w:author="Andy Gryc" w:date="2014-01-16T15:51:00Z">
        <w:r w:rsidR="004D6420">
          <w:t xml:space="preserve">purposefully </w:t>
        </w:r>
      </w:ins>
      <w:ins w:id="95" w:author="Andy Gryc" w:date="2014-01-16T15:50:00Z">
        <w:r w:rsidR="004D6420">
          <w:t>insufficient.</w:t>
        </w:r>
      </w:ins>
    </w:p>
    <w:p w14:paraId="1A49EFA4" w14:textId="77777777" w:rsidR="00BD5BD4" w:rsidRDefault="00BD5BD4" w:rsidP="002A529A">
      <w:pPr>
        <w:rPr>
          <w:ins w:id="96" w:author="Andy Gryc" w:date="2014-01-16T15:27:00Z"/>
        </w:rPr>
      </w:pPr>
    </w:p>
    <w:p w14:paraId="217B2D76" w14:textId="77777777" w:rsidR="002717CF" w:rsidRDefault="006E391B" w:rsidP="002A529A">
      <w:pPr>
        <w:rPr>
          <w:ins w:id="97" w:author="Andy Gryc" w:date="2014-01-16T14:25:00Z"/>
        </w:rPr>
      </w:pPr>
      <w:r>
        <w:t>This document defines the</w:t>
      </w:r>
      <w:r w:rsidR="002717CF">
        <w:t xml:space="preserve"> consistent methodology applied</w:t>
      </w:r>
      <w:r>
        <w:t xml:space="preserve"> to the</w:t>
      </w:r>
      <w:r w:rsidR="008E0660">
        <w:t xml:space="preserve"> set of attributes and</w:t>
      </w:r>
      <w:r w:rsidR="00087451">
        <w:t xml:space="preserve"> attribute</w:t>
      </w:r>
      <w:r>
        <w:t xml:space="preserve"> naming defined for the W3C Vehicle API standard. I</w:t>
      </w:r>
      <w:r w:rsidR="002717CF">
        <w:t>t provides a set of rules needed to grow/extend the APIs when necessary.</w:t>
      </w:r>
    </w:p>
    <w:p w14:paraId="0D8BDB44" w14:textId="77777777" w:rsidR="00C642BB" w:rsidDel="00BD5BD4" w:rsidRDefault="00C642BB" w:rsidP="002A529A">
      <w:pPr>
        <w:rPr>
          <w:del w:id="98" w:author="Andy Gryc" w:date="2014-01-16T15:27:00Z"/>
        </w:rPr>
      </w:pPr>
    </w:p>
    <w:p w14:paraId="4967798C" w14:textId="77777777" w:rsidR="00E461F8" w:rsidDel="00E54B33" w:rsidRDefault="00E461F8" w:rsidP="002A529A">
      <w:pPr>
        <w:rPr>
          <w:del w:id="99" w:author="Andy Gryc" w:date="2014-01-16T16:13:00Z"/>
        </w:rPr>
      </w:pPr>
    </w:p>
    <w:p w14:paraId="21AED264" w14:textId="77777777" w:rsidR="002717CF" w:rsidDel="00800BDF" w:rsidRDefault="00E461F8" w:rsidP="002A529A">
      <w:pPr>
        <w:rPr>
          <w:del w:id="100" w:author="Andy Gryc" w:date="2014-01-16T15:54:00Z"/>
        </w:rPr>
      </w:pPr>
      <w:del w:id="101" w:author="Andy Gryc" w:date="2014-01-16T15:54:00Z">
        <w:r w:rsidDel="00800BDF">
          <w:delText>These guidelines have been used to create a union of methods and attributes present in all four API contributions.</w:delText>
        </w:r>
      </w:del>
    </w:p>
    <w:p w14:paraId="4ACA1AB2" w14:textId="77777777" w:rsidR="002A529A" w:rsidRDefault="002A529A" w:rsidP="006E391B"/>
    <w:p w14:paraId="466F0CBC" w14:textId="77777777" w:rsidR="008A57FF" w:rsidRDefault="00392E31" w:rsidP="009B4E9A">
      <w:pPr>
        <w:pStyle w:val="ListParagraph"/>
        <w:numPr>
          <w:ilvl w:val="0"/>
          <w:numId w:val="3"/>
        </w:numPr>
      </w:pPr>
      <w:r>
        <w:t>D</w:t>
      </w:r>
      <w:r w:rsidR="002A529A">
        <w:t>ata representation</w:t>
      </w:r>
    </w:p>
    <w:p w14:paraId="2D485B9E" w14:textId="77777777" w:rsidR="002A529A" w:rsidRDefault="006E391B" w:rsidP="009B4E9A">
      <w:pPr>
        <w:pStyle w:val="ListParagraph"/>
        <w:numPr>
          <w:ilvl w:val="1"/>
          <w:numId w:val="3"/>
        </w:numPr>
      </w:pPr>
      <w:r>
        <w:t>U</w:t>
      </w:r>
      <w:r w:rsidR="002A529A">
        <w:t>nits and types</w:t>
      </w:r>
    </w:p>
    <w:p w14:paraId="4BEF95A3" w14:textId="77777777" w:rsidR="00E461F8" w:rsidRPr="0023138A" w:rsidRDefault="006E391B" w:rsidP="00E461F8">
      <w:pPr>
        <w:pStyle w:val="ListParagraph"/>
        <w:numPr>
          <w:ilvl w:val="2"/>
          <w:numId w:val="3"/>
        </w:numPr>
      </w:pPr>
      <w:r w:rsidRPr="00E461F8">
        <w:rPr>
          <w:i/>
        </w:rPr>
        <w:t>Guideline</w:t>
      </w:r>
      <w:r w:rsidR="002717CF">
        <w:t xml:space="preserve">: </w:t>
      </w:r>
      <w:r w:rsidR="002A529A">
        <w:t>A</w:t>
      </w:r>
      <w:r w:rsidR="008A57FF">
        <w:t xml:space="preserve">ll </w:t>
      </w:r>
      <w:r w:rsidR="00051C57">
        <w:t>values</w:t>
      </w:r>
      <w:r w:rsidR="008E0660">
        <w:t xml:space="preserve"> of attributes</w:t>
      </w:r>
      <w:r w:rsidR="00051C57">
        <w:t xml:space="preserve"> are</w:t>
      </w:r>
      <w:r w:rsidR="008A57FF">
        <w:t xml:space="preserve"> </w:t>
      </w:r>
      <w:r w:rsidR="00051C57">
        <w:t xml:space="preserve">consistently </w:t>
      </w:r>
      <w:r w:rsidR="002A529A">
        <w:t>represented as</w:t>
      </w:r>
      <w:r w:rsidR="008A57FF">
        <w:t xml:space="preserve"> SI</w:t>
      </w:r>
      <w:r w:rsidR="002A529A">
        <w:t xml:space="preserve"> (metric)</w:t>
      </w:r>
      <w:r w:rsidR="008A57FF">
        <w:t xml:space="preserve"> </w:t>
      </w:r>
      <w:r w:rsidR="002A529A">
        <w:t>units</w:t>
      </w:r>
      <w:r w:rsidR="008A57FF">
        <w:t xml:space="preserve">, </w:t>
      </w:r>
      <w:r w:rsidR="008E0660">
        <w:t xml:space="preserve">string, </w:t>
      </w:r>
      <w:r w:rsidR="008A57FF">
        <w:t xml:space="preserve">percentage, </w:t>
      </w:r>
      <w:proofErr w:type="spellStart"/>
      <w:r w:rsidR="002A529A">
        <w:t>b</w:t>
      </w:r>
      <w:r w:rsidR="008A57FF">
        <w:t>ooleans</w:t>
      </w:r>
      <w:proofErr w:type="spellEnd"/>
      <w:r w:rsidR="00781717">
        <w:t>, or enumerations</w:t>
      </w:r>
      <w:r w:rsidR="002717CF">
        <w:t xml:space="preserve">. </w:t>
      </w:r>
    </w:p>
    <w:p w14:paraId="414C74DE" w14:textId="77777777" w:rsidR="002A529A" w:rsidRDefault="006959CB" w:rsidP="006959CB">
      <w:pPr>
        <w:pStyle w:val="ListParagraph"/>
        <w:ind w:left="2340"/>
      </w:pPr>
      <w:r>
        <w:rPr>
          <w:i/>
        </w:rPr>
        <w:br/>
      </w:r>
      <w:r w:rsidR="002717CF" w:rsidRPr="00E461F8">
        <w:rPr>
          <w:i/>
        </w:rPr>
        <w:t>Rationale</w:t>
      </w:r>
      <w:r w:rsidR="002717CF">
        <w:t xml:space="preserve">: </w:t>
      </w:r>
      <w:r w:rsidR="00051C57">
        <w:t xml:space="preserve">Using percentages when possible instead of unit-based values allows a calling application to be easily adaptable when value ranges change between vehicle models. For numeric non-percentage values, </w:t>
      </w:r>
      <w:r w:rsidR="002717CF">
        <w:t xml:space="preserve">SI is </w:t>
      </w:r>
      <w:r w:rsidR="00051C57">
        <w:t xml:space="preserve">a consistent unit system that is globally understood and used </w:t>
      </w:r>
      <w:r w:rsidR="002717CF">
        <w:t xml:space="preserve">for all scientific </w:t>
      </w:r>
      <w:proofErr w:type="spellStart"/>
      <w:r w:rsidR="002717CF">
        <w:t>endeavou</w:t>
      </w:r>
      <w:r w:rsidR="00051C57">
        <w:t>rs</w:t>
      </w:r>
      <w:proofErr w:type="spellEnd"/>
      <w:r w:rsidR="00051C57">
        <w:t xml:space="preserve">. Booleans or enumerations are used </w:t>
      </w:r>
      <w:r w:rsidR="00051C57">
        <w:lastRenderedPageBreak/>
        <w:t>when the values are from a small set of possible options. Enumerations should be created such that a caller can determine the range of possible responses without requiring this information a priori.</w:t>
      </w:r>
      <w:r w:rsidR="00392E31">
        <w:t xml:space="preserve"> This means that enumerations should use the standard JavaScript </w:t>
      </w:r>
      <w:proofErr w:type="spellStart"/>
      <w:r w:rsidR="00392E31">
        <w:t>object.defineProperties</w:t>
      </w:r>
      <w:proofErr w:type="spellEnd"/>
      <w:r w:rsidR="00392E31">
        <w:t xml:space="preserve"> method to set allowable values.</w:t>
      </w:r>
      <w:r w:rsidR="00051C57">
        <w:br/>
      </w:r>
      <w:r w:rsidR="00051C57">
        <w:br/>
      </w:r>
      <w:r w:rsidR="008E0660">
        <w:t xml:space="preserve">Attribute </w:t>
      </w:r>
      <w:r w:rsidR="00051C57">
        <w:t>types should not change (for example from integer to enumeration, or from percentage to string), unless required for representation of special values (like “unknown”, or “N/A”).</w:t>
      </w:r>
    </w:p>
    <w:p w14:paraId="2D2C3CA5" w14:textId="77777777" w:rsidR="008A57FF" w:rsidRDefault="008E0660" w:rsidP="009B4E9A">
      <w:pPr>
        <w:pStyle w:val="ListParagraph"/>
        <w:numPr>
          <w:ilvl w:val="1"/>
          <w:numId w:val="3"/>
        </w:numPr>
      </w:pPr>
      <w:r>
        <w:t>Attribute v</w:t>
      </w:r>
      <w:r w:rsidR="002A529A">
        <w:t xml:space="preserve">alue ranges </w:t>
      </w:r>
      <w:r w:rsidR="006E391B">
        <w:t>and increments</w:t>
      </w:r>
    </w:p>
    <w:p w14:paraId="151F512C" w14:textId="77777777" w:rsidR="002A529A" w:rsidRDefault="006E391B" w:rsidP="009B4E9A">
      <w:pPr>
        <w:pStyle w:val="ListParagraph"/>
        <w:numPr>
          <w:ilvl w:val="2"/>
          <w:numId w:val="3"/>
        </w:numPr>
      </w:pPr>
      <w:r>
        <w:rPr>
          <w:i/>
        </w:rPr>
        <w:t>Guideline</w:t>
      </w:r>
      <w:r w:rsidR="00051C57">
        <w:t xml:space="preserve">: </w:t>
      </w:r>
      <w:r w:rsidR="00B32C74">
        <w:t xml:space="preserve">Annotate the valid ranges for </w:t>
      </w:r>
      <w:r w:rsidR="008E0660">
        <w:t>attributes</w:t>
      </w:r>
      <w:r w:rsidR="00A90BBC">
        <w:t xml:space="preserve"> through documentation</w:t>
      </w:r>
      <w:r w:rsidR="00B32C74">
        <w:t>.</w:t>
      </w:r>
    </w:p>
    <w:p w14:paraId="6D79C68B" w14:textId="77777777" w:rsidR="008A57FF" w:rsidRDefault="006959CB" w:rsidP="006959CB">
      <w:pPr>
        <w:pStyle w:val="ListParagraph"/>
        <w:ind w:left="2340"/>
      </w:pPr>
      <w:r>
        <w:rPr>
          <w:i/>
        </w:rPr>
        <w:br/>
      </w:r>
      <w:r w:rsidR="006E391B" w:rsidRPr="0023138A">
        <w:rPr>
          <w:i/>
        </w:rPr>
        <w:t xml:space="preserve">Rationale: </w:t>
      </w:r>
      <w:r w:rsidR="006E391B" w:rsidRPr="0023138A">
        <w:t xml:space="preserve">Applications </w:t>
      </w:r>
      <w:r w:rsidR="006E391B">
        <w:t>need to know the extent of the allowable values</w:t>
      </w:r>
      <w:r w:rsidR="00A90BBC">
        <w:t xml:space="preserve">. However, the range of valid values should be constant for each implementation, and hence </w:t>
      </w:r>
      <w:r w:rsidR="00C949C5">
        <w:t xml:space="preserve">the range </w:t>
      </w:r>
      <w:r w:rsidR="00A90BBC">
        <w:t xml:space="preserve">does not need to be dynamically accessible through the API. It is common practice in JavaScript to denote allowable values through documentation. This </w:t>
      </w:r>
      <w:r w:rsidR="00F36B79">
        <w:t>in turn simplifies the burden of implementing or adapting the API to each platform and vehicle.</w:t>
      </w:r>
    </w:p>
    <w:p w14:paraId="73C2C039" w14:textId="77777777" w:rsidR="00F36B79" w:rsidRDefault="00F36B79" w:rsidP="0023138A">
      <w:pPr>
        <w:pStyle w:val="ListParagraph"/>
        <w:numPr>
          <w:ilvl w:val="2"/>
          <w:numId w:val="3"/>
        </w:numPr>
      </w:pPr>
      <w:r>
        <w:rPr>
          <w:i/>
        </w:rPr>
        <w:t>Guideline</w:t>
      </w:r>
      <w:r w:rsidRPr="003A4F1A">
        <w:t>:</w:t>
      </w:r>
      <w:r>
        <w:t xml:space="preserve"> No </w:t>
      </w:r>
      <w:r w:rsidR="00953862">
        <w:t xml:space="preserve">standard </w:t>
      </w:r>
      <w:r>
        <w:t xml:space="preserve">mechanism is provided to query the valid subset of ranges </w:t>
      </w:r>
      <w:r w:rsidR="00C949C5">
        <w:t>or allowable increments for</w:t>
      </w:r>
      <w:r>
        <w:t xml:space="preserve"> a particular </w:t>
      </w:r>
      <w:r w:rsidR="00953862">
        <w:t>attribute</w:t>
      </w:r>
      <w:r>
        <w:t>.</w:t>
      </w:r>
      <w:r w:rsidR="00953862">
        <w:t xml:space="preserve"> Implementations can provide this feature optionally if they wish for selected attributes.</w:t>
      </w:r>
    </w:p>
    <w:p w14:paraId="1155431F" w14:textId="77777777" w:rsidR="00F36B79" w:rsidRDefault="006959CB" w:rsidP="006959CB">
      <w:pPr>
        <w:pStyle w:val="ListParagraph"/>
        <w:ind w:left="2340"/>
      </w:pPr>
      <w:r>
        <w:rPr>
          <w:i/>
        </w:rPr>
        <w:br/>
      </w:r>
      <w:r w:rsidR="00F36B79">
        <w:rPr>
          <w:i/>
        </w:rPr>
        <w:t>Rationale</w:t>
      </w:r>
      <w:r w:rsidR="00F36B79" w:rsidRPr="003A4F1A">
        <w:t>:</w:t>
      </w:r>
      <w:r w:rsidR="00F36B79">
        <w:t xml:space="preserve"> The implementation may not itself know the </w:t>
      </w:r>
      <w:r w:rsidR="00C949C5">
        <w:t xml:space="preserve">possible values that an </w:t>
      </w:r>
      <w:r w:rsidR="00F36B79">
        <w:t>underlying representation</w:t>
      </w:r>
      <w:r w:rsidR="00C949C5">
        <w:t xml:space="preserve"> may take. Furthermore, </w:t>
      </w:r>
      <w:r w:rsidR="00F36B79">
        <w:t xml:space="preserve">a linear increment may not be </w:t>
      </w:r>
      <w:r w:rsidR="00953862">
        <w:t>possible</w:t>
      </w:r>
      <w:r w:rsidR="00F36B79">
        <w:t xml:space="preserve">. For example, a sensor on the fuel tank may return values from 0 to </w:t>
      </w:r>
      <w:r w:rsidR="00953862">
        <w:t>15, which</w:t>
      </w:r>
      <w:r w:rsidR="00F36B79">
        <w:t xml:space="preserve"> represent</w:t>
      </w:r>
      <w:r w:rsidR="00953862">
        <w:t>s</w:t>
      </w:r>
      <w:r w:rsidR="00F36B79">
        <w:t xml:space="preserve"> the position of a physical float in the tank or a liquid sensor against the si</w:t>
      </w:r>
      <w:r w:rsidR="00953862">
        <w:t>de of the tank</w:t>
      </w:r>
      <w:r w:rsidR="00F36B79">
        <w:t xml:space="preserve">. </w:t>
      </w:r>
      <w:r w:rsidR="00953862">
        <w:t>T</w:t>
      </w:r>
      <w:r w:rsidR="00F36B79">
        <w:t xml:space="preserve">he actual volume in the tank </w:t>
      </w:r>
      <w:r w:rsidR="00953862">
        <w:t>would be</w:t>
      </w:r>
      <w:r w:rsidR="00F36B79">
        <w:t xml:space="preserve"> dependent on a lookup</w:t>
      </w:r>
      <w:r w:rsidR="00C949C5">
        <w:t xml:space="preserve"> table</w:t>
      </w:r>
      <w:r w:rsidR="00953862">
        <w:t>, and computed by the service layer that receives the raw CAN data and provides the values into the JavaScript interface. Hence, the possible fuel level values received by JavaScript might be 0%, 1%, 3%, 5%, 15%, 25%, 40%, 50%</w:t>
      </w:r>
      <w:r>
        <w:t>, etc</w:t>
      </w:r>
      <w:proofErr w:type="gramStart"/>
      <w:r>
        <w:t>.</w:t>
      </w:r>
      <w:r w:rsidR="008E0660">
        <w:t>.</w:t>
      </w:r>
      <w:proofErr w:type="gramEnd"/>
      <w:r w:rsidR="00953862">
        <w:t xml:space="preserve"> </w:t>
      </w:r>
      <w:r w:rsidR="00C949C5">
        <w:t>The resulting values are non-linear and may not be easily determined by the JavaScript API</w:t>
      </w:r>
      <w:r w:rsidR="00953862">
        <w:t xml:space="preserve">. </w:t>
      </w:r>
      <w:r w:rsidR="001761D5">
        <w:br/>
      </w:r>
      <w:r w:rsidR="001761D5">
        <w:br/>
      </w:r>
      <w:r w:rsidR="00953862">
        <w:t xml:space="preserve">It is complicated to generalize the mechanism to supply </w:t>
      </w:r>
      <w:r w:rsidR="001761D5">
        <w:t>a</w:t>
      </w:r>
      <w:r w:rsidR="00953862">
        <w:t xml:space="preserve"> valid set of values for a</w:t>
      </w:r>
      <w:r w:rsidR="001761D5">
        <w:t>ny arbitrary attribute.</w:t>
      </w:r>
      <w:r w:rsidR="00953862">
        <w:t xml:space="preserve"> Simplifying the implementation by allowing attributes to take any value within the range seems a reasonable solution, especially </w:t>
      </w:r>
      <w:r w:rsidR="00953862">
        <w:lastRenderedPageBreak/>
        <w:t>since the value in providing that increment seems questionable</w:t>
      </w:r>
      <w:r w:rsidR="001761D5">
        <w:t xml:space="preserve"> and would be hard in practice to properly deal with within the application.</w:t>
      </w:r>
    </w:p>
    <w:p w14:paraId="0EFCABD8" w14:textId="77777777" w:rsidR="006E391B" w:rsidRPr="0023138A" w:rsidRDefault="006E391B" w:rsidP="0023138A">
      <w:pPr>
        <w:pStyle w:val="ListParagraph"/>
        <w:numPr>
          <w:ilvl w:val="1"/>
          <w:numId w:val="3"/>
        </w:numPr>
      </w:pPr>
      <w:r w:rsidRPr="0023138A">
        <w:t>U</w:t>
      </w:r>
      <w:r w:rsidR="00584802">
        <w:rPr>
          <w:rFonts w:eastAsia="Malgun Gothic" w:hint="eastAsia"/>
          <w:lang w:eastAsia="ko-KR"/>
        </w:rPr>
        <w:t>pdate frequency</w:t>
      </w:r>
      <w:r w:rsidR="009B4E9A">
        <w:rPr>
          <w:rFonts w:eastAsia="Malgun Gothic"/>
          <w:lang w:eastAsia="ko-KR"/>
        </w:rPr>
        <w:t xml:space="preserve"> </w:t>
      </w:r>
    </w:p>
    <w:p w14:paraId="0E593E0F" w14:textId="77777777" w:rsidR="008C2138" w:rsidRDefault="006E391B" w:rsidP="00B30E30">
      <w:pPr>
        <w:pStyle w:val="ListParagraph"/>
        <w:numPr>
          <w:ilvl w:val="2"/>
          <w:numId w:val="3"/>
        </w:numPr>
        <w:rPr>
          <w:rFonts w:eastAsia="Malgun Gothic"/>
          <w:lang w:eastAsia="ko-KR"/>
        </w:rPr>
      </w:pPr>
      <w:r>
        <w:rPr>
          <w:rFonts w:eastAsia="Malgun Gothic"/>
          <w:i/>
          <w:lang w:eastAsia="ko-KR"/>
        </w:rPr>
        <w:t>Guideline</w:t>
      </w:r>
      <w:r>
        <w:rPr>
          <w:rFonts w:eastAsia="Malgun Gothic" w:hint="eastAsia"/>
          <w:lang w:eastAsia="ko-KR"/>
        </w:rPr>
        <w:t xml:space="preserve">: </w:t>
      </w:r>
      <w:r w:rsidR="00B30E30">
        <w:rPr>
          <w:rFonts w:eastAsia="Malgun Gothic"/>
          <w:lang w:eastAsia="ko-KR"/>
        </w:rPr>
        <w:t>The API will be allowed to silently coalesce</w:t>
      </w:r>
      <w:r w:rsidR="006959CB">
        <w:rPr>
          <w:rFonts w:eastAsia="Malgun Gothic"/>
          <w:lang w:eastAsia="ko-KR"/>
        </w:rPr>
        <w:t xml:space="preserve"> (or merge)</w:t>
      </w:r>
      <w:r w:rsidR="00B30E30">
        <w:rPr>
          <w:rFonts w:eastAsia="Malgun Gothic"/>
          <w:lang w:eastAsia="ko-KR"/>
        </w:rPr>
        <w:t xml:space="preserve"> multiple “set” or “get” calls to the same attribute if they occur faster than a reasonable rate. </w:t>
      </w:r>
      <w:r w:rsidR="008C2138">
        <w:rPr>
          <w:rFonts w:eastAsia="Malgun Gothic"/>
          <w:lang w:eastAsia="ko-KR"/>
        </w:rPr>
        <w:t>No API is provided to the application that allows querying the maximum update frequency.</w:t>
      </w:r>
    </w:p>
    <w:p w14:paraId="10AE8EF5" w14:textId="77777777" w:rsidR="009B4E9A" w:rsidRDefault="006959CB" w:rsidP="006959CB">
      <w:pPr>
        <w:pStyle w:val="ListParagraph"/>
        <w:ind w:left="2340"/>
        <w:rPr>
          <w:rFonts w:eastAsia="Malgun Gothic"/>
          <w:lang w:eastAsia="ko-KR"/>
        </w:rPr>
      </w:pPr>
      <w:r>
        <w:rPr>
          <w:rFonts w:eastAsia="Malgun Gothic"/>
          <w:i/>
          <w:lang w:eastAsia="ko-KR"/>
        </w:rPr>
        <w:br/>
      </w:r>
      <w:r w:rsidR="008C2138">
        <w:rPr>
          <w:rFonts w:eastAsia="Malgun Gothic"/>
          <w:i/>
          <w:lang w:eastAsia="ko-KR"/>
        </w:rPr>
        <w:t>Terminology:</w:t>
      </w:r>
      <w:r w:rsidR="008C2138">
        <w:rPr>
          <w:rFonts w:eastAsia="Malgun Gothic"/>
          <w:lang w:eastAsia="ko-KR"/>
        </w:rPr>
        <w:t xml:space="preserve"> </w:t>
      </w:r>
      <w:r w:rsidR="00B30E30">
        <w:rPr>
          <w:rFonts w:eastAsia="Malgun Gothic"/>
          <w:lang w:eastAsia="ko-KR"/>
        </w:rPr>
        <w:t xml:space="preserve">“Reasonable rate” is defined uniquely against an execution profile, specific </w:t>
      </w:r>
      <w:proofErr w:type="spellStart"/>
      <w:r w:rsidR="008C2138">
        <w:rPr>
          <w:rFonts w:eastAsia="Malgun Gothic"/>
          <w:lang w:eastAsia="ko-KR"/>
        </w:rPr>
        <w:t>OS+web</w:t>
      </w:r>
      <w:proofErr w:type="spellEnd"/>
      <w:r w:rsidR="008C2138">
        <w:rPr>
          <w:rFonts w:eastAsia="Malgun Gothic"/>
          <w:lang w:eastAsia="ko-KR"/>
        </w:rPr>
        <w:t xml:space="preserve"> </w:t>
      </w:r>
      <w:r w:rsidR="00B30E30">
        <w:rPr>
          <w:rFonts w:eastAsia="Malgun Gothic"/>
          <w:lang w:eastAsia="ko-KR"/>
        </w:rPr>
        <w:t xml:space="preserve">platform, bus characteristics, and </w:t>
      </w:r>
      <w:r w:rsidR="008C2138">
        <w:rPr>
          <w:rFonts w:eastAsia="Malgun Gothic"/>
          <w:lang w:eastAsia="ko-KR"/>
        </w:rPr>
        <w:t xml:space="preserve">vehicle </w:t>
      </w:r>
      <w:r w:rsidR="00B30E30">
        <w:rPr>
          <w:rFonts w:eastAsia="Malgun Gothic"/>
          <w:lang w:eastAsia="ko-KR"/>
        </w:rPr>
        <w:t xml:space="preserve">model. Execution profile </w:t>
      </w:r>
      <w:r w:rsidR="008C2138">
        <w:rPr>
          <w:rFonts w:eastAsia="Malgun Gothic"/>
          <w:lang w:eastAsia="ko-KR"/>
        </w:rPr>
        <w:t>is used to mean</w:t>
      </w:r>
      <w:r w:rsidR="00B30E30">
        <w:rPr>
          <w:rFonts w:eastAsia="Malgun Gothic"/>
          <w:lang w:eastAsia="ko-KR"/>
        </w:rPr>
        <w:t xml:space="preserve"> that the maximum update rate may fluctuate depending on what simultaneous services the infotainment system is providing, </w:t>
      </w:r>
      <w:r w:rsidR="00BD2532">
        <w:rPr>
          <w:rFonts w:eastAsia="Malgun Gothic"/>
          <w:lang w:eastAsia="ko-KR"/>
        </w:rPr>
        <w:t xml:space="preserve">what condition the vehicle is in (e.g. park </w:t>
      </w:r>
      <w:proofErr w:type="spellStart"/>
      <w:r w:rsidR="00BD2532">
        <w:rPr>
          <w:rFonts w:eastAsia="Malgun Gothic"/>
          <w:lang w:eastAsia="ko-KR"/>
        </w:rPr>
        <w:t>vs</w:t>
      </w:r>
      <w:proofErr w:type="spellEnd"/>
      <w:r w:rsidR="00BD2532">
        <w:rPr>
          <w:rFonts w:eastAsia="Malgun Gothic"/>
          <w:lang w:eastAsia="ko-KR"/>
        </w:rPr>
        <w:t xml:space="preserve"> drive), or potential state of the driver (e.g. estimate of cognitive work</w:t>
      </w:r>
      <w:r w:rsidR="008C2138">
        <w:rPr>
          <w:rFonts w:eastAsia="Malgun Gothic"/>
          <w:lang w:eastAsia="ko-KR"/>
        </w:rPr>
        <w:t>load)</w:t>
      </w:r>
      <w:r w:rsidR="00B30E30">
        <w:rPr>
          <w:rFonts w:eastAsia="Malgun Gothic"/>
          <w:lang w:eastAsia="ko-KR"/>
        </w:rPr>
        <w:t xml:space="preserve">. </w:t>
      </w:r>
    </w:p>
    <w:p w14:paraId="13AF07C0" w14:textId="77777777" w:rsidR="00B30E30" w:rsidRDefault="006959CB" w:rsidP="006959CB">
      <w:pPr>
        <w:pStyle w:val="ListParagraph"/>
        <w:ind w:left="2340"/>
        <w:rPr>
          <w:rFonts w:eastAsia="Malgun Gothic"/>
          <w:i/>
          <w:lang w:eastAsia="ko-KR"/>
        </w:rPr>
      </w:pPr>
      <w:r>
        <w:rPr>
          <w:rFonts w:eastAsia="Malgun Gothic"/>
          <w:i/>
          <w:lang w:eastAsia="ko-KR"/>
        </w:rPr>
        <w:br/>
      </w:r>
      <w:r w:rsidR="00B30E30">
        <w:rPr>
          <w:rFonts w:eastAsia="Malgun Gothic"/>
          <w:i/>
          <w:lang w:eastAsia="ko-KR"/>
        </w:rPr>
        <w:t xml:space="preserve">Rationale: </w:t>
      </w:r>
      <w:r w:rsidR="00B30E30">
        <w:rPr>
          <w:rFonts w:eastAsia="Malgun Gothic"/>
          <w:lang w:eastAsia="ko-KR"/>
        </w:rPr>
        <w:t>The system need</w:t>
      </w:r>
      <w:r w:rsidR="00BD2532">
        <w:rPr>
          <w:rFonts w:eastAsia="Malgun Gothic"/>
          <w:lang w:eastAsia="ko-KR"/>
        </w:rPr>
        <w:t>s</w:t>
      </w:r>
      <w:r w:rsidR="00B30E30">
        <w:rPr>
          <w:rFonts w:eastAsia="Malgun Gothic"/>
          <w:lang w:eastAsia="ko-KR"/>
        </w:rPr>
        <w:t xml:space="preserve"> to prevent excessive CAN/MOST/EAVB bus updates to ensure proper operation of the system</w:t>
      </w:r>
      <w:r w:rsidR="00BD2532">
        <w:rPr>
          <w:rFonts w:eastAsia="Malgun Gothic"/>
          <w:lang w:eastAsia="ko-KR"/>
        </w:rPr>
        <w:t xml:space="preserve"> under all conditions</w:t>
      </w:r>
      <w:r w:rsidR="00B30E30">
        <w:rPr>
          <w:rFonts w:eastAsia="Malgun Gothic"/>
          <w:lang w:eastAsia="ko-KR"/>
        </w:rPr>
        <w:t>.</w:t>
      </w:r>
      <w:r w:rsidR="00BD2532">
        <w:rPr>
          <w:rFonts w:eastAsia="Malgun Gothic"/>
          <w:lang w:eastAsia="ko-KR"/>
        </w:rPr>
        <w:t xml:space="preserve"> This could be achieved through several mechanisms (adaptive CPU time partitioning, CAN message traffic monitoring, automatic message folding/caching, strict rate limit</w:t>
      </w:r>
      <w:r w:rsidR="008C2138">
        <w:rPr>
          <w:rFonts w:eastAsia="Malgun Gothic"/>
          <w:lang w:eastAsia="ko-KR"/>
        </w:rPr>
        <w:t xml:space="preserve">, </w:t>
      </w:r>
      <w:proofErr w:type="spellStart"/>
      <w:r w:rsidR="008C2138">
        <w:rPr>
          <w:rFonts w:eastAsia="Malgun Gothic"/>
          <w:lang w:eastAsia="ko-KR"/>
        </w:rPr>
        <w:t>etc</w:t>
      </w:r>
      <w:proofErr w:type="spellEnd"/>
      <w:r w:rsidR="00BD2532">
        <w:rPr>
          <w:rFonts w:eastAsia="Malgun Gothic"/>
          <w:lang w:eastAsia="ko-KR"/>
        </w:rPr>
        <w:t>)</w:t>
      </w:r>
      <w:r w:rsidR="008C2138">
        <w:rPr>
          <w:rFonts w:eastAsia="Malgun Gothic"/>
          <w:lang w:eastAsia="ko-KR"/>
        </w:rPr>
        <w:t>. It may be extremely difficult in practice to compute a maximum rate that is usable by the application. This is especially true since that maximum rate may fluctuate and may be invalid by the time the application attempts to utilize it.</w:t>
      </w:r>
    </w:p>
    <w:p w14:paraId="3CC913D0" w14:textId="77777777" w:rsidR="00584802" w:rsidRPr="0023138A" w:rsidRDefault="009B4E9A" w:rsidP="008C2138">
      <w:pPr>
        <w:pStyle w:val="ListParagraph"/>
        <w:numPr>
          <w:ilvl w:val="1"/>
          <w:numId w:val="3"/>
        </w:numPr>
      </w:pPr>
      <w:r w:rsidRPr="008C2138">
        <w:rPr>
          <w:rFonts w:eastAsia="Malgun Gothic"/>
          <w:lang w:eastAsia="ko-KR"/>
        </w:rPr>
        <w:t>Value accuracy</w:t>
      </w:r>
    </w:p>
    <w:p w14:paraId="0909DBD9" w14:textId="77777777" w:rsidR="00E461F8" w:rsidRPr="0023138A" w:rsidRDefault="00E461F8" w:rsidP="006E391B">
      <w:pPr>
        <w:pStyle w:val="ListParagraph"/>
        <w:numPr>
          <w:ilvl w:val="2"/>
          <w:numId w:val="3"/>
        </w:numPr>
      </w:pPr>
      <w:r>
        <w:rPr>
          <w:rFonts w:eastAsia="Malgun Gothic"/>
          <w:i/>
          <w:lang w:eastAsia="ko-KR"/>
        </w:rPr>
        <w:t>Guideline</w:t>
      </w:r>
      <w:r w:rsidR="0033591B">
        <w:rPr>
          <w:rFonts w:eastAsia="Malgun Gothic" w:hint="eastAsia"/>
          <w:lang w:eastAsia="ko-KR"/>
        </w:rPr>
        <w:t xml:space="preserve">: All </w:t>
      </w:r>
      <w:r w:rsidR="005A4431">
        <w:rPr>
          <w:rFonts w:eastAsia="Malgun Gothic"/>
          <w:lang w:eastAsia="ko-KR"/>
        </w:rPr>
        <w:t xml:space="preserve">attribute </w:t>
      </w:r>
      <w:r w:rsidR="0033591B">
        <w:rPr>
          <w:rFonts w:eastAsia="Malgun Gothic" w:hint="eastAsia"/>
          <w:lang w:eastAsia="ko-KR"/>
        </w:rPr>
        <w:t xml:space="preserve">values </w:t>
      </w:r>
      <w:ins w:id="102" w:author="Andy Gryc" w:date="2014-01-16T16:15:00Z">
        <w:r w:rsidR="00E54B33">
          <w:rPr>
            <w:rFonts w:eastAsia="Malgun Gothic"/>
            <w:lang w:eastAsia="ko-KR"/>
          </w:rPr>
          <w:t xml:space="preserve">will use </w:t>
        </w:r>
        <w:proofErr w:type="spellStart"/>
        <w:r w:rsidR="00E54B33">
          <w:rPr>
            <w:rFonts w:eastAsia="Malgun Gothic"/>
            <w:lang w:eastAsia="ko-KR"/>
          </w:rPr>
          <w:t>WebIDL</w:t>
        </w:r>
        <w:proofErr w:type="spellEnd"/>
        <w:r w:rsidR="00E54B33">
          <w:rPr>
            <w:rFonts w:eastAsia="Malgun Gothic"/>
            <w:lang w:eastAsia="ko-KR"/>
          </w:rPr>
          <w:t xml:space="preserve"> types</w:t>
        </w:r>
      </w:ins>
      <w:ins w:id="103" w:author="Andy Gryc" w:date="2014-01-16T16:16:00Z">
        <w:r w:rsidR="00E54B33">
          <w:rPr>
            <w:rFonts w:eastAsia="Malgun Gothic"/>
            <w:lang w:eastAsia="ko-KR"/>
          </w:rPr>
          <w:t>.</w:t>
        </w:r>
      </w:ins>
      <w:del w:id="104" w:author="Andy Gryc" w:date="2014-01-16T16:17:00Z">
        <w:r w:rsidR="008C2138" w:rsidDel="00E54B33">
          <w:rPr>
            <w:rFonts w:eastAsia="Malgun Gothic"/>
            <w:lang w:eastAsia="ko-KR"/>
          </w:rPr>
          <w:delText>are mapped to the following JavaScript types: Number, Boolean, String. Enum</w:delText>
        </w:r>
        <w:r w:rsidR="005A4431" w:rsidDel="00E54B33">
          <w:rPr>
            <w:rFonts w:eastAsia="Malgun Gothic"/>
            <w:lang w:eastAsia="ko-KR"/>
          </w:rPr>
          <w:delText>erations</w:delText>
        </w:r>
        <w:r w:rsidR="008C2138" w:rsidDel="00E54B33">
          <w:rPr>
            <w:rFonts w:eastAsia="Malgun Gothic"/>
            <w:lang w:eastAsia="ko-KR"/>
          </w:rPr>
          <w:delText xml:space="preserve"> are </w:delText>
        </w:r>
        <w:r w:rsidR="005A4431" w:rsidDel="00E54B33">
          <w:rPr>
            <w:rFonts w:eastAsia="Malgun Gothic"/>
            <w:lang w:eastAsia="ko-KR"/>
          </w:rPr>
          <w:delText xml:space="preserve">passed by String, </w:delText>
        </w:r>
      </w:del>
      <w:del w:id="105" w:author="Andy Gryc" w:date="2014-01-16T12:04:00Z">
        <w:r w:rsidR="005A4431" w:rsidDel="002C04F4">
          <w:rPr>
            <w:rFonts w:eastAsia="Malgun Gothic"/>
            <w:lang w:eastAsia="ko-KR"/>
          </w:rPr>
          <w:delText xml:space="preserve"> </w:delText>
        </w:r>
      </w:del>
      <w:del w:id="106" w:author="Andy Gryc" w:date="2014-01-16T16:17:00Z">
        <w:r w:rsidR="005A4431" w:rsidDel="00E54B33">
          <w:rPr>
            <w:rFonts w:eastAsia="Malgun Gothic"/>
            <w:lang w:eastAsia="ko-KR"/>
          </w:rPr>
          <w:delText xml:space="preserve">and valid values of the enumeration are </w:delText>
        </w:r>
        <w:r w:rsidR="008C2138" w:rsidDel="00E54B33">
          <w:rPr>
            <w:rFonts w:eastAsia="Malgun Gothic"/>
            <w:lang w:eastAsia="ko-KR"/>
          </w:rPr>
          <w:delText>represented by a</w:delText>
        </w:r>
        <w:r w:rsidR="005A4431" w:rsidDel="00E54B33">
          <w:rPr>
            <w:rFonts w:eastAsia="Malgun Gothic"/>
            <w:lang w:eastAsia="ko-KR"/>
          </w:rPr>
          <w:delText xml:space="preserve"> JavaScript enumerable object.</w:delText>
        </w:r>
      </w:del>
      <w:r w:rsidR="008C2138">
        <w:rPr>
          <w:rFonts w:eastAsia="Malgun Gothic"/>
          <w:lang w:eastAsia="ko-KR"/>
        </w:rPr>
        <w:t xml:space="preserve"> </w:t>
      </w:r>
    </w:p>
    <w:p w14:paraId="5A43B9AB" w14:textId="77777777" w:rsidR="002E345F" w:rsidRPr="00584802" w:rsidRDefault="006959CB" w:rsidP="006959CB">
      <w:pPr>
        <w:pStyle w:val="ListParagraph"/>
        <w:ind w:left="2340"/>
      </w:pPr>
      <w:r>
        <w:rPr>
          <w:rFonts w:eastAsia="Malgun Gothic"/>
          <w:i/>
          <w:lang w:eastAsia="ko-KR"/>
        </w:rPr>
        <w:br/>
      </w:r>
      <w:r w:rsidR="00E461F8">
        <w:rPr>
          <w:rFonts w:eastAsia="Malgun Gothic"/>
          <w:i/>
          <w:lang w:eastAsia="ko-KR"/>
        </w:rPr>
        <w:t xml:space="preserve">Rationale. </w:t>
      </w:r>
      <w:r w:rsidR="00E461F8" w:rsidRPr="0023138A">
        <w:rPr>
          <w:rFonts w:eastAsia="Malgun Gothic"/>
          <w:lang w:eastAsia="ko-KR"/>
        </w:rPr>
        <w:t xml:space="preserve">It is </w:t>
      </w:r>
      <w:r w:rsidR="00E461F8">
        <w:rPr>
          <w:rFonts w:eastAsia="Malgun Gothic"/>
          <w:lang w:eastAsia="ko-KR"/>
        </w:rPr>
        <w:t>useful for the application to consistently apply data types that cover the attribute values to avoid introducing programming logic errors.</w:t>
      </w:r>
      <w:r w:rsidR="005A4431">
        <w:rPr>
          <w:rFonts w:eastAsia="Malgun Gothic"/>
          <w:lang w:eastAsia="ko-KR"/>
        </w:rPr>
        <w:t xml:space="preserve"> </w:t>
      </w:r>
      <w:del w:id="107" w:author="Andy Gryc" w:date="2014-01-16T16:14:00Z">
        <w:r w:rsidR="005A4431" w:rsidDel="00E54B33">
          <w:rPr>
            <w:rFonts w:eastAsia="Malgun Gothic"/>
            <w:lang w:eastAsia="ko-KR"/>
          </w:rPr>
          <w:delText xml:space="preserve">However JavaScript does not provide a wide range of numerical types as C/C++ or WebIDL. As </w:delText>
        </w:r>
      </w:del>
      <w:ins w:id="108" w:author="Andy Gryc" w:date="2014-01-16T16:14:00Z">
        <w:r w:rsidR="00E54B33">
          <w:rPr>
            <w:rFonts w:eastAsia="Malgun Gothic"/>
            <w:lang w:eastAsia="ko-KR"/>
          </w:rPr>
          <w:t xml:space="preserve">Although </w:t>
        </w:r>
      </w:ins>
      <w:del w:id="109" w:author="Andy Gryc" w:date="2014-01-16T16:19:00Z">
        <w:r w:rsidR="005A4431" w:rsidDel="00785A2D">
          <w:rPr>
            <w:rFonts w:eastAsia="Malgun Gothic"/>
            <w:lang w:eastAsia="ko-KR"/>
          </w:rPr>
          <w:delText xml:space="preserve">the </w:delText>
        </w:r>
      </w:del>
      <w:ins w:id="110" w:author="Andy Gryc" w:date="2014-01-16T16:19:00Z">
        <w:r w:rsidR="00785A2D">
          <w:rPr>
            <w:rFonts w:eastAsia="Malgun Gothic"/>
            <w:lang w:eastAsia="ko-KR"/>
          </w:rPr>
          <w:t>an</w:t>
        </w:r>
        <w:r w:rsidR="00785A2D">
          <w:rPr>
            <w:rFonts w:eastAsia="Malgun Gothic"/>
            <w:lang w:eastAsia="ko-KR"/>
          </w:rPr>
          <w:t xml:space="preserve"> </w:t>
        </w:r>
      </w:ins>
      <w:r w:rsidR="005A4431">
        <w:rPr>
          <w:rFonts w:eastAsia="Malgun Gothic"/>
          <w:lang w:eastAsia="ko-KR"/>
        </w:rPr>
        <w:t xml:space="preserve">API </w:t>
      </w:r>
      <w:del w:id="111" w:author="Andy Gryc" w:date="2014-01-16T16:19:00Z">
        <w:r w:rsidR="005A4431" w:rsidDel="00785A2D">
          <w:rPr>
            <w:rFonts w:eastAsia="Malgun Gothic"/>
            <w:lang w:eastAsia="ko-KR"/>
          </w:rPr>
          <w:delText xml:space="preserve">is </w:delText>
        </w:r>
      </w:del>
      <w:ins w:id="112" w:author="Andy Gryc" w:date="2014-01-16T16:19:00Z">
        <w:r w:rsidR="00785A2D">
          <w:rPr>
            <w:rFonts w:eastAsia="Malgun Gothic"/>
            <w:lang w:eastAsia="ko-KR"/>
          </w:rPr>
          <w:t>for</w:t>
        </w:r>
        <w:r w:rsidR="00785A2D">
          <w:rPr>
            <w:rFonts w:eastAsia="Malgun Gothic"/>
            <w:lang w:eastAsia="ko-KR"/>
          </w:rPr>
          <w:t xml:space="preserve"> </w:t>
        </w:r>
      </w:ins>
      <w:del w:id="113" w:author="Andy Gryc" w:date="2014-01-16T16:19:00Z">
        <w:r w:rsidR="005A4431" w:rsidDel="00785A2D">
          <w:rPr>
            <w:rFonts w:eastAsia="Malgun Gothic"/>
            <w:lang w:eastAsia="ko-KR"/>
          </w:rPr>
          <w:delText xml:space="preserve">defined for </w:delText>
        </w:r>
      </w:del>
      <w:r w:rsidR="005A4431">
        <w:rPr>
          <w:rFonts w:eastAsia="Malgun Gothic"/>
          <w:lang w:eastAsia="ko-KR"/>
        </w:rPr>
        <w:t>JavaScript</w:t>
      </w:r>
      <w:ins w:id="114" w:author="Andy Gryc" w:date="2014-01-16T16:17:00Z">
        <w:r w:rsidR="00E54B33">
          <w:rPr>
            <w:rFonts w:eastAsia="Malgun Gothic"/>
            <w:lang w:eastAsia="ko-KR"/>
          </w:rPr>
          <w:t xml:space="preserve"> only </w:t>
        </w:r>
      </w:ins>
      <w:ins w:id="115" w:author="Andy Gryc" w:date="2014-01-16T16:19:00Z">
        <w:r w:rsidR="00785A2D">
          <w:rPr>
            <w:rFonts w:eastAsia="Malgun Gothic"/>
            <w:lang w:eastAsia="ko-KR"/>
          </w:rPr>
          <w:t xml:space="preserve">needs to </w:t>
        </w:r>
      </w:ins>
      <w:ins w:id="116" w:author="Andy Gryc" w:date="2014-01-16T16:17:00Z">
        <w:r w:rsidR="00785A2D">
          <w:rPr>
            <w:rFonts w:eastAsia="Malgun Gothic"/>
            <w:lang w:eastAsia="ko-KR"/>
          </w:rPr>
          <w:t>support</w:t>
        </w:r>
        <w:r w:rsidR="00E54B33">
          <w:rPr>
            <w:rFonts w:eastAsia="Malgun Gothic"/>
            <w:lang w:eastAsia="ko-KR"/>
          </w:rPr>
          <w:t xml:space="preserve"> Strings, Numbers, and Booleans, </w:t>
        </w:r>
        <w:proofErr w:type="spellStart"/>
        <w:r w:rsidR="00E54B33">
          <w:rPr>
            <w:rFonts w:eastAsia="Malgun Gothic"/>
            <w:lang w:eastAsia="ko-KR"/>
          </w:rPr>
          <w:t>WebIDL</w:t>
        </w:r>
        <w:proofErr w:type="spellEnd"/>
        <w:r w:rsidR="00E54B33">
          <w:rPr>
            <w:rFonts w:eastAsia="Malgun Gothic"/>
            <w:lang w:eastAsia="ko-KR"/>
          </w:rPr>
          <w:t xml:space="preserve"> was chosen for two primary reasons. Firstly, it is compliant with W3C standards, and as such, all new W3C standards are enforcing its use. This by itself may be sufficient, but in addition, the open source cross-mobile HTML5 platform Cordova is </w:t>
        </w:r>
      </w:ins>
      <w:ins w:id="117" w:author="Andy Gryc" w:date="2014-01-16T16:19:00Z">
        <w:r w:rsidR="00E54B33">
          <w:rPr>
            <w:rFonts w:eastAsia="Malgun Gothic"/>
            <w:lang w:eastAsia="ko-KR"/>
          </w:rPr>
          <w:t xml:space="preserve">on an eventual migration path </w:t>
        </w:r>
      </w:ins>
      <w:ins w:id="118" w:author="Andy Gryc" w:date="2014-01-16T16:17:00Z">
        <w:r w:rsidR="00E54B33">
          <w:rPr>
            <w:rFonts w:eastAsia="Malgun Gothic"/>
            <w:lang w:eastAsia="ko-KR"/>
          </w:rPr>
          <w:t xml:space="preserve">to </w:t>
        </w:r>
        <w:proofErr w:type="spellStart"/>
        <w:r w:rsidR="00E54B33">
          <w:rPr>
            <w:rFonts w:eastAsia="Malgun Gothic"/>
            <w:lang w:eastAsia="ko-KR"/>
          </w:rPr>
          <w:t>WebIDL</w:t>
        </w:r>
        <w:proofErr w:type="spellEnd"/>
        <w:r w:rsidR="00E54B33">
          <w:rPr>
            <w:rFonts w:eastAsia="Malgun Gothic"/>
            <w:lang w:eastAsia="ko-KR"/>
          </w:rPr>
          <w:t xml:space="preserve"> (for W3C compatibility)</w:t>
        </w:r>
      </w:ins>
      <w:del w:id="119" w:author="Andy Gryc" w:date="2014-01-16T16:19:00Z">
        <w:r w:rsidR="005A4431" w:rsidDel="00785A2D">
          <w:rPr>
            <w:rFonts w:eastAsia="Malgun Gothic"/>
            <w:lang w:eastAsia="ko-KR"/>
          </w:rPr>
          <w:delText>, it does not make sense to attempt for the API to capture finer subtleties that the language does not support</w:delText>
        </w:r>
      </w:del>
      <w:ins w:id="120" w:author="Andy Gryc" w:date="2014-01-16T16:19:00Z">
        <w:r w:rsidR="00785A2D">
          <w:rPr>
            <w:rFonts w:eastAsia="Malgun Gothic"/>
            <w:lang w:eastAsia="ko-KR"/>
          </w:rPr>
          <w:t xml:space="preserve">. One additional side benefit </w:t>
        </w:r>
      </w:ins>
      <w:ins w:id="121" w:author="Andy Gryc" w:date="2014-01-16T16:20:00Z">
        <w:r w:rsidR="00785A2D">
          <w:rPr>
            <w:rFonts w:eastAsia="Malgun Gothic"/>
            <w:lang w:eastAsia="ko-KR"/>
          </w:rPr>
          <w:t xml:space="preserve">may be </w:t>
        </w:r>
        <w:proofErr w:type="spellStart"/>
        <w:r w:rsidR="00785A2D">
          <w:rPr>
            <w:rFonts w:eastAsia="Malgun Gothic"/>
            <w:lang w:eastAsia="ko-KR"/>
          </w:rPr>
          <w:t>WebIDL</w:t>
        </w:r>
        <w:proofErr w:type="spellEnd"/>
        <w:r w:rsidR="00785A2D">
          <w:rPr>
            <w:rFonts w:eastAsia="Malgun Gothic"/>
            <w:lang w:eastAsia="ko-KR"/>
          </w:rPr>
          <w:t xml:space="preserve"> promotes adaptation of this</w:t>
        </w:r>
      </w:ins>
      <w:ins w:id="122" w:author="Andy Gryc" w:date="2014-01-16T16:19:00Z">
        <w:r w:rsidR="00785A2D">
          <w:rPr>
            <w:rFonts w:eastAsia="Malgun Gothic"/>
            <w:lang w:eastAsia="ko-KR"/>
          </w:rPr>
          <w:t xml:space="preserve"> API for non-JavaScript language</w:t>
        </w:r>
      </w:ins>
      <w:ins w:id="123" w:author="Andy Gryc" w:date="2014-01-16T16:20:00Z">
        <w:r w:rsidR="00785A2D">
          <w:rPr>
            <w:rFonts w:eastAsia="Malgun Gothic"/>
            <w:lang w:eastAsia="ko-KR"/>
          </w:rPr>
          <w:t>s.</w:t>
        </w:r>
      </w:ins>
      <w:del w:id="124" w:author="Andy Gryc" w:date="2014-01-16T16:19:00Z">
        <w:r w:rsidR="005A4431" w:rsidDel="00785A2D">
          <w:rPr>
            <w:rFonts w:eastAsia="Malgun Gothic"/>
            <w:lang w:eastAsia="ko-KR"/>
          </w:rPr>
          <w:delText>.</w:delText>
        </w:r>
      </w:del>
    </w:p>
    <w:p w14:paraId="7336CAE8" w14:textId="77777777" w:rsidR="009504C5" w:rsidRDefault="00392E31" w:rsidP="009B4E9A">
      <w:pPr>
        <w:pStyle w:val="ListParagraph"/>
        <w:numPr>
          <w:ilvl w:val="0"/>
          <w:numId w:val="3"/>
        </w:numPr>
      </w:pPr>
      <w:r>
        <w:t>L</w:t>
      </w:r>
      <w:r w:rsidR="009504C5">
        <w:t>ist of attributes</w:t>
      </w:r>
    </w:p>
    <w:p w14:paraId="181314CE" w14:textId="77777777" w:rsidR="009504C5" w:rsidRDefault="00E461F8" w:rsidP="009B4E9A">
      <w:pPr>
        <w:pStyle w:val="ListParagraph"/>
        <w:numPr>
          <w:ilvl w:val="1"/>
          <w:numId w:val="3"/>
        </w:numPr>
      </w:pPr>
      <w:r>
        <w:t>Naming rules</w:t>
      </w:r>
    </w:p>
    <w:p w14:paraId="2F11D351" w14:textId="77777777" w:rsidR="009504C5" w:rsidRDefault="00E461F8" w:rsidP="00E461F8">
      <w:pPr>
        <w:pStyle w:val="ListParagraph"/>
        <w:numPr>
          <w:ilvl w:val="2"/>
          <w:numId w:val="3"/>
        </w:numPr>
      </w:pPr>
      <w:r>
        <w:rPr>
          <w:i/>
        </w:rPr>
        <w:lastRenderedPageBreak/>
        <w:t>Guideline</w:t>
      </w:r>
      <w:r w:rsidR="00051C57">
        <w:t xml:space="preserve">: </w:t>
      </w:r>
      <w:r w:rsidR="0047628B">
        <w:t xml:space="preserve">Names should use </w:t>
      </w:r>
      <w:r w:rsidR="002717CF">
        <w:t xml:space="preserve">standard terminology </w:t>
      </w:r>
      <w:r>
        <w:t xml:space="preserve">accepted within the </w:t>
      </w:r>
      <w:r w:rsidR="002717CF">
        <w:t>automotive industry</w:t>
      </w:r>
      <w:r w:rsidR="00051C57">
        <w:t>.</w:t>
      </w:r>
      <w:r w:rsidR="00051C57">
        <w:br/>
      </w:r>
      <w:r w:rsidR="006959CB">
        <w:rPr>
          <w:i/>
        </w:rPr>
        <w:br/>
      </w:r>
      <w:r>
        <w:rPr>
          <w:i/>
        </w:rPr>
        <w:t>Rationale</w:t>
      </w:r>
      <w:r w:rsidR="00051C57">
        <w:rPr>
          <w:i/>
        </w:rPr>
        <w:t xml:space="preserve">: </w:t>
      </w:r>
      <w:r w:rsidR="00051C57">
        <w:t>Adoption by all parties should use names well accepted by the industry.</w:t>
      </w:r>
    </w:p>
    <w:p w14:paraId="59E491E8" w14:textId="77777777" w:rsidR="00051C57" w:rsidRDefault="00E461F8" w:rsidP="00E461F8">
      <w:pPr>
        <w:pStyle w:val="ListParagraph"/>
        <w:numPr>
          <w:ilvl w:val="2"/>
          <w:numId w:val="3"/>
        </w:numPr>
      </w:pPr>
      <w:r>
        <w:rPr>
          <w:i/>
        </w:rPr>
        <w:t>Guideline</w:t>
      </w:r>
      <w:r w:rsidR="00051C57">
        <w:rPr>
          <w:i/>
        </w:rPr>
        <w:t xml:space="preserve">: </w:t>
      </w:r>
      <w:r w:rsidR="0047628B">
        <w:t>Names should be all lower camel case (e</w:t>
      </w:r>
      <w:r w:rsidR="00A81E87">
        <w:t>.</w:t>
      </w:r>
      <w:r w:rsidR="0047628B">
        <w:t>g</w:t>
      </w:r>
      <w:r w:rsidR="00A81E87">
        <w:t>.</w:t>
      </w:r>
      <w:r w:rsidR="0047628B">
        <w:t xml:space="preserve"> </w:t>
      </w:r>
      <w:proofErr w:type="spellStart"/>
      <w:r w:rsidR="0047628B">
        <w:t>lowercaseFirstLetterFollowingWordsStartWithUpper</w:t>
      </w:r>
      <w:proofErr w:type="spellEnd"/>
      <w:r w:rsidR="0047628B">
        <w:t>)</w:t>
      </w:r>
      <w:r w:rsidR="00051C57">
        <w:t>.</w:t>
      </w:r>
      <w:r w:rsidR="00051C57">
        <w:br/>
      </w:r>
      <w:r w:rsidR="006959CB">
        <w:rPr>
          <w:i/>
        </w:rPr>
        <w:br/>
      </w:r>
      <w:r w:rsidR="00051C57" w:rsidRPr="00051C57">
        <w:rPr>
          <w:i/>
        </w:rPr>
        <w:t>Rationale:</w:t>
      </w:r>
      <w:r w:rsidR="00051C57">
        <w:t xml:space="preserve"> Following relatively common and widespread JavaScript practice.</w:t>
      </w:r>
    </w:p>
    <w:p w14:paraId="30BE5610" w14:textId="77777777" w:rsidR="009C044E" w:rsidRDefault="009C044E" w:rsidP="00E461F8">
      <w:pPr>
        <w:pStyle w:val="ListParagraph"/>
        <w:numPr>
          <w:ilvl w:val="2"/>
          <w:numId w:val="3"/>
        </w:numPr>
      </w:pPr>
      <w:r>
        <w:rPr>
          <w:i/>
        </w:rPr>
        <w:t>Guideline.</w:t>
      </w:r>
      <w:r>
        <w:t xml:space="preserve"> Names containing an acronym will contain the uppercase version of the acronym (</w:t>
      </w:r>
      <w:proofErr w:type="spellStart"/>
      <w:r>
        <w:t>eg</w:t>
      </w:r>
      <w:proofErr w:type="spellEnd"/>
      <w:r>
        <w:t xml:space="preserve">. HVAC </w:t>
      </w:r>
      <w:proofErr w:type="spellStart"/>
      <w:r>
        <w:t>vs</w:t>
      </w:r>
      <w:proofErr w:type="spellEnd"/>
      <w:r>
        <w:t xml:space="preserve"> </w:t>
      </w:r>
      <w:proofErr w:type="spellStart"/>
      <w:r>
        <w:t>Hvac</w:t>
      </w:r>
      <w:proofErr w:type="spellEnd"/>
      <w:r>
        <w:t xml:space="preserve">, VIN </w:t>
      </w:r>
      <w:proofErr w:type="spellStart"/>
      <w:r>
        <w:t>vs</w:t>
      </w:r>
      <w:proofErr w:type="spellEnd"/>
      <w:r>
        <w:t xml:space="preserve"> Vin)</w:t>
      </w:r>
      <w:r w:rsidR="00A97B76">
        <w:t>, as an exception to lower camel case.</w:t>
      </w:r>
      <w:r>
        <w:br/>
      </w:r>
      <w:r w:rsidR="006959CB">
        <w:rPr>
          <w:i/>
        </w:rPr>
        <w:br/>
      </w:r>
      <w:r w:rsidRPr="0023138A">
        <w:rPr>
          <w:i/>
        </w:rPr>
        <w:t>Rationale:</w:t>
      </w:r>
      <w:r>
        <w:t xml:space="preserve"> This is how people expect to encounter the names, also prevents issues with misunderstanding acronym as a “word”.</w:t>
      </w:r>
    </w:p>
    <w:p w14:paraId="10F8630E" w14:textId="77777777" w:rsidR="00051C57" w:rsidRDefault="00E461F8" w:rsidP="00E461F8">
      <w:pPr>
        <w:pStyle w:val="ListParagraph"/>
        <w:numPr>
          <w:ilvl w:val="2"/>
          <w:numId w:val="3"/>
        </w:numPr>
      </w:pPr>
      <w:r>
        <w:rPr>
          <w:i/>
        </w:rPr>
        <w:t>Guideline</w:t>
      </w:r>
      <w:r w:rsidR="00051C57">
        <w:rPr>
          <w:i/>
        </w:rPr>
        <w:t xml:space="preserve">: </w:t>
      </w:r>
      <w:r w:rsidR="0047628B">
        <w:t xml:space="preserve">Names should be consistently applied regardless of </w:t>
      </w:r>
      <w:r w:rsidR="002717CF">
        <w:t>geographical region</w:t>
      </w:r>
      <w:r w:rsidR="0047628B">
        <w:t xml:space="preserve"> (e.g. use driver/passenger </w:t>
      </w:r>
      <w:r>
        <w:t xml:space="preserve">instead of left/right </w:t>
      </w:r>
      <w:r w:rsidR="0047628B">
        <w:t xml:space="preserve">when applying to things that could switch </w:t>
      </w:r>
      <w:r>
        <w:t xml:space="preserve">sides depending on right-hand </w:t>
      </w:r>
      <w:proofErr w:type="spellStart"/>
      <w:r>
        <w:t>vs</w:t>
      </w:r>
      <w:proofErr w:type="spellEnd"/>
      <w:r>
        <w:t xml:space="preserve"> left-hand driving standards</w:t>
      </w:r>
      <w:r w:rsidR="00A81E87">
        <w:t xml:space="preserve">, </w:t>
      </w:r>
      <w:r w:rsidR="00781717">
        <w:t xml:space="preserve">use terminology that is not </w:t>
      </w:r>
      <w:r>
        <w:t>regional-</w:t>
      </w:r>
      <w:r w:rsidR="00781717">
        <w:t xml:space="preserve">only like </w:t>
      </w:r>
      <w:r>
        <w:t xml:space="preserve">British </w:t>
      </w:r>
      <w:r w:rsidR="00781717">
        <w:t>“boot”</w:t>
      </w:r>
      <w:r>
        <w:t xml:space="preserve"> (for trunk)</w:t>
      </w:r>
      <w:r w:rsidR="00781717">
        <w:t xml:space="preserve">, </w:t>
      </w:r>
      <w:proofErr w:type="spellStart"/>
      <w:r w:rsidR="00A81E87">
        <w:t>etc</w:t>
      </w:r>
      <w:proofErr w:type="spellEnd"/>
      <w:r w:rsidR="00A81E87">
        <w:t>)</w:t>
      </w:r>
      <w:r w:rsidR="008B2740">
        <w:t>. Use American English spelling and terminology when words have multiple regional options (</w:t>
      </w:r>
      <w:proofErr w:type="spellStart"/>
      <w:r w:rsidR="008B2740">
        <w:t>eg</w:t>
      </w:r>
      <w:proofErr w:type="spellEnd"/>
      <w:r w:rsidR="008B2740">
        <w:t>. use “Center” instead of “</w:t>
      </w:r>
      <w:proofErr w:type="spellStart"/>
      <w:r w:rsidR="008B2740">
        <w:t>centre</w:t>
      </w:r>
      <w:proofErr w:type="spellEnd"/>
      <w:r w:rsidR="008B2740">
        <w:t>”)</w:t>
      </w:r>
      <w:r w:rsidR="00051C57">
        <w:br/>
      </w:r>
      <w:r w:rsidR="006959CB">
        <w:rPr>
          <w:i/>
        </w:rPr>
        <w:br/>
      </w:r>
      <w:r w:rsidR="00051C57">
        <w:rPr>
          <w:i/>
        </w:rPr>
        <w:t xml:space="preserve">Rationale: </w:t>
      </w:r>
      <w:r w:rsidR="00E518B3">
        <w:t>Almost all OEMs provide world-wide distributions, and creating an API that did not allow transparent operation of applications across multiple geographies is counter-productive.</w:t>
      </w:r>
    </w:p>
    <w:p w14:paraId="23FCCF41" w14:textId="77777777" w:rsidR="002717CF" w:rsidRDefault="00E461F8" w:rsidP="00E461F8">
      <w:pPr>
        <w:pStyle w:val="ListParagraph"/>
        <w:numPr>
          <w:ilvl w:val="2"/>
          <w:numId w:val="3"/>
        </w:numPr>
      </w:pPr>
      <w:r>
        <w:rPr>
          <w:i/>
        </w:rPr>
        <w:t>Guideline</w:t>
      </w:r>
      <w:r w:rsidR="00E518B3">
        <w:rPr>
          <w:i/>
        </w:rPr>
        <w:t xml:space="preserve">: </w:t>
      </w:r>
      <w:r w:rsidR="00E518B3">
        <w:t>Do not use car maker specific terminology or brand names</w:t>
      </w:r>
      <w:r w:rsidR="00E518B3">
        <w:br/>
      </w:r>
      <w:r w:rsidR="006959CB">
        <w:rPr>
          <w:i/>
        </w:rPr>
        <w:br/>
      </w:r>
      <w:r w:rsidR="00E518B3">
        <w:rPr>
          <w:i/>
        </w:rPr>
        <w:t xml:space="preserve">Rationale: </w:t>
      </w:r>
      <w:r w:rsidR="002717CF">
        <w:t>Names should be con</w:t>
      </w:r>
      <w:r w:rsidR="00E518B3">
        <w:t>sistent across automotive OEMs, and so we should avoid creating areas of conflict</w:t>
      </w:r>
    </w:p>
    <w:p w14:paraId="34A7A8CF" w14:textId="77777777" w:rsidR="00A81E87" w:rsidRDefault="00E461F8" w:rsidP="00E461F8">
      <w:pPr>
        <w:pStyle w:val="ListParagraph"/>
        <w:numPr>
          <w:ilvl w:val="2"/>
          <w:numId w:val="3"/>
        </w:numPr>
      </w:pPr>
      <w:r>
        <w:rPr>
          <w:i/>
        </w:rPr>
        <w:t>Guideline</w:t>
      </w:r>
      <w:r w:rsidR="00E518B3">
        <w:rPr>
          <w:i/>
        </w:rPr>
        <w:t xml:space="preserve">: </w:t>
      </w:r>
      <w:r w:rsidR="00A81E87">
        <w:t>Create attributes that are independent of vehicle capability assumptions</w:t>
      </w:r>
      <w:r w:rsidR="00E518B3">
        <w:rPr>
          <w:i/>
        </w:rPr>
        <w:br/>
      </w:r>
      <w:r w:rsidR="006959CB">
        <w:rPr>
          <w:i/>
        </w:rPr>
        <w:br/>
      </w:r>
      <w:r w:rsidR="00E518B3">
        <w:rPr>
          <w:i/>
        </w:rPr>
        <w:t xml:space="preserve">Rationale: </w:t>
      </w:r>
      <w:r w:rsidR="005A4431">
        <w:t>We d</w:t>
      </w:r>
      <w:r w:rsidR="00E518B3">
        <w:t xml:space="preserve">o not want APIs to break when placed in a vehicle that does not have the capability, or that has additional capabilities. For example, a single wiper value setting does not accommodate a vehicle that has a front and rear wiper. Values that assume one fan setting for climate control do not handle </w:t>
      </w:r>
      <w:proofErr w:type="spellStart"/>
      <w:r w:rsidR="00E518B3">
        <w:t>driver+passenger</w:t>
      </w:r>
      <w:proofErr w:type="spellEnd"/>
      <w:r w:rsidR="00E518B3">
        <w:t xml:space="preserve"> climate, or front/mid/rear </w:t>
      </w:r>
      <w:r w:rsidR="00A81E87">
        <w:t>in</w:t>
      </w:r>
      <w:r w:rsidR="00E518B3">
        <w:t>dependent climate control zones.</w:t>
      </w:r>
    </w:p>
    <w:p w14:paraId="1F03EFE2" w14:textId="77777777" w:rsidR="006959CB" w:rsidRDefault="0009189A" w:rsidP="00E461F8">
      <w:pPr>
        <w:pStyle w:val="ListParagraph"/>
        <w:numPr>
          <w:ilvl w:val="2"/>
          <w:numId w:val="3"/>
        </w:numPr>
      </w:pPr>
      <w:r>
        <w:rPr>
          <w:i/>
        </w:rPr>
        <w:lastRenderedPageBreak/>
        <w:t>Guideline:</w:t>
      </w:r>
      <w:r w:rsidR="002E345F">
        <w:t xml:space="preserve"> Do not use attribute or enumeration names</w:t>
      </w:r>
      <w:r>
        <w:t xml:space="preserve"> that hard-code assumptions on number. For example “ManualGear1”</w:t>
      </w:r>
      <w:proofErr w:type="gramStart"/>
      <w:r>
        <w:t>..</w:t>
      </w:r>
      <w:proofErr w:type="gramEnd"/>
      <w:r>
        <w:t>”ManualGear10”, or “DoorsInRow1”</w:t>
      </w:r>
      <w:proofErr w:type="gramStart"/>
      <w:r>
        <w:t>..</w:t>
      </w:r>
      <w:proofErr w:type="gramEnd"/>
      <w:r>
        <w:t>”DoorsInRow3”</w:t>
      </w:r>
    </w:p>
    <w:p w14:paraId="75166D0B" w14:textId="77777777" w:rsidR="002E345F" w:rsidRDefault="006959CB" w:rsidP="006959CB">
      <w:pPr>
        <w:pStyle w:val="ListParagraph"/>
        <w:ind w:left="2340"/>
      </w:pPr>
      <w:r>
        <w:rPr>
          <w:i/>
        </w:rPr>
        <w:br/>
      </w:r>
      <w:r w:rsidR="0009189A" w:rsidRPr="006959CB">
        <w:rPr>
          <w:i/>
        </w:rPr>
        <w:t>Rationale:</w:t>
      </w:r>
      <w:r w:rsidR="0009189A">
        <w:t xml:space="preserve"> Similar to the guideline for creating attributes independent of vehicle capability assumption, this pre-disposes knowledge of the maximum value that an attribute may attain. Artificially low limits constrain the API—what if your vehicle has more than 3 rows of seats </w:t>
      </w:r>
      <w:r w:rsidR="002E345F">
        <w:t>(</w:t>
      </w:r>
      <w:ins w:id="125" w:author="Andy Gryc" w:date="2014-01-16T16:21:00Z">
        <w:r w:rsidR="00785A2D">
          <w:t>full-sized van</w:t>
        </w:r>
      </w:ins>
      <w:del w:id="126" w:author="Andy Gryc" w:date="2014-01-16T16:21:00Z">
        <w:r w:rsidR="0009189A" w:rsidDel="00785A2D">
          <w:delText>a bus</w:delText>
        </w:r>
      </w:del>
      <w:r w:rsidR="0009189A">
        <w:t xml:space="preserve">)? Artificially high limits </w:t>
      </w:r>
      <w:r w:rsidR="002E345F">
        <w:t xml:space="preserve">make the API look </w:t>
      </w:r>
      <w:r>
        <w:t>nonsensical</w:t>
      </w:r>
      <w:r w:rsidR="002E345F">
        <w:t>. Both create an API that is not generic and</w:t>
      </w:r>
      <w:r w:rsidR="0009189A">
        <w:t xml:space="preserve"> non-orth</w:t>
      </w:r>
      <w:r w:rsidR="00245056">
        <w:t>o</w:t>
      </w:r>
      <w:r w:rsidR="0009189A">
        <w:t>gonal</w:t>
      </w:r>
      <w:r w:rsidR="002E345F">
        <w:t>, and is not flexible for future extension. Data should be restructured such that the numerical information is independent of the attribute name (perhaps by using multiple independent attributes).</w:t>
      </w:r>
    </w:p>
    <w:p w14:paraId="786224D2" w14:textId="77777777" w:rsidR="00A81E87" w:rsidRPr="0023138A" w:rsidRDefault="00E461F8" w:rsidP="00E461F8">
      <w:pPr>
        <w:pStyle w:val="ListParagraph"/>
        <w:numPr>
          <w:ilvl w:val="2"/>
          <w:numId w:val="3"/>
        </w:numPr>
      </w:pPr>
      <w:r>
        <w:rPr>
          <w:i/>
        </w:rPr>
        <w:t>Guideline</w:t>
      </w:r>
      <w:r w:rsidR="00E518B3">
        <w:rPr>
          <w:i/>
        </w:rPr>
        <w:t xml:space="preserve">: </w:t>
      </w:r>
      <w:r w:rsidR="00A81E87">
        <w:t>Create attributes that are independent of mechanism</w:t>
      </w:r>
      <w:r w:rsidR="00E518B3">
        <w:br/>
      </w:r>
      <w:r w:rsidR="006959CB">
        <w:rPr>
          <w:i/>
        </w:rPr>
        <w:br/>
      </w:r>
      <w:r w:rsidR="00E518B3">
        <w:rPr>
          <w:i/>
        </w:rPr>
        <w:t>Rationale:</w:t>
      </w:r>
      <w:r w:rsidR="00A81E87">
        <w:t xml:space="preserve"> </w:t>
      </w:r>
      <w:r w:rsidR="00E518B3">
        <w:t xml:space="preserve">Vehicle buses or technologies change—we don’t want the APIs to be describing obsolete technologies. For example, </w:t>
      </w:r>
      <w:r w:rsidR="00A81E87">
        <w:t xml:space="preserve">don’t </w:t>
      </w:r>
      <w:r w:rsidR="00E518B3">
        <w:t>build APIs using</w:t>
      </w:r>
      <w:r w:rsidR="00A81E87">
        <w:t xml:space="preserve"> CAN bus when </w:t>
      </w:r>
      <w:r w:rsidR="00E518B3">
        <w:t xml:space="preserve">the same service </w:t>
      </w:r>
      <w:r w:rsidR="00A81E87">
        <w:t xml:space="preserve">could be provided by MOST, </w:t>
      </w:r>
      <w:proofErr w:type="spellStart"/>
      <w:r w:rsidR="00A81E87">
        <w:t>FlexRay</w:t>
      </w:r>
      <w:proofErr w:type="spellEnd"/>
      <w:r w:rsidR="00A81E87">
        <w:t>, or EAVB</w:t>
      </w:r>
      <w:r w:rsidR="00E518B3">
        <w:t xml:space="preserve">. Or don’t </w:t>
      </w:r>
      <w:r w:rsidR="00781717">
        <w:t xml:space="preserve">assume gears </w:t>
      </w:r>
      <w:r w:rsidR="00E518B3">
        <w:t>are mandatory for vehicles with CVT.</w:t>
      </w:r>
    </w:p>
    <w:p w14:paraId="682B86CB" w14:textId="77777777" w:rsidR="002E345F" w:rsidRPr="0023138A" w:rsidRDefault="00E461F8" w:rsidP="00E461F8">
      <w:pPr>
        <w:pStyle w:val="ListParagraph"/>
        <w:numPr>
          <w:ilvl w:val="2"/>
          <w:numId w:val="3"/>
        </w:numPr>
      </w:pPr>
      <w:r>
        <w:rPr>
          <w:i/>
        </w:rPr>
        <w:t>Guideline</w:t>
      </w:r>
      <w:r w:rsidR="0033591B">
        <w:rPr>
          <w:rFonts w:eastAsia="Malgun Gothic" w:hint="eastAsia"/>
          <w:i/>
          <w:lang w:eastAsia="ko-KR"/>
        </w:rPr>
        <w:t>:</w:t>
      </w:r>
      <w:r w:rsidR="0033591B">
        <w:rPr>
          <w:rFonts w:eastAsia="Malgun Gothic" w:hint="eastAsia"/>
          <w:lang w:eastAsia="ko-KR"/>
        </w:rPr>
        <w:t xml:space="preserve"> </w:t>
      </w:r>
      <w:r w:rsidR="008B2740">
        <w:rPr>
          <w:rFonts w:eastAsia="Malgun Gothic"/>
          <w:lang w:eastAsia="ko-KR"/>
        </w:rPr>
        <w:t>Names should u</w:t>
      </w:r>
      <w:r w:rsidR="0033591B">
        <w:rPr>
          <w:rFonts w:eastAsia="Malgun Gothic" w:hint="eastAsia"/>
          <w:lang w:eastAsia="ko-KR"/>
        </w:rPr>
        <w:t xml:space="preserve">se </w:t>
      </w:r>
      <w:r w:rsidR="0033591B" w:rsidRPr="0033591B">
        <w:rPr>
          <w:rFonts w:eastAsia="Malgun Gothic"/>
          <w:lang w:eastAsia="ko-KR"/>
        </w:rPr>
        <w:t>abbreviation</w:t>
      </w:r>
      <w:r w:rsidR="008B2740">
        <w:rPr>
          <w:rFonts w:eastAsia="Malgun Gothic"/>
          <w:lang w:eastAsia="ko-KR"/>
        </w:rPr>
        <w:t>s or acronyms when there exists a generally adopted shortened form. For example: HVAC, id</w:t>
      </w:r>
      <w:r w:rsidR="00A72022">
        <w:rPr>
          <w:rFonts w:eastAsia="Malgun Gothic"/>
          <w:lang w:eastAsia="ko-KR"/>
        </w:rPr>
        <w:t>. When words can provide alternative meanings if shortened, the abbreviated form should be avoided (</w:t>
      </w:r>
      <w:proofErr w:type="spellStart"/>
      <w:r w:rsidR="00A72022">
        <w:rPr>
          <w:rFonts w:eastAsia="Malgun Gothic"/>
          <w:lang w:eastAsia="ko-KR"/>
        </w:rPr>
        <w:t>eg</w:t>
      </w:r>
      <w:proofErr w:type="spellEnd"/>
      <w:r w:rsidR="00A72022">
        <w:rPr>
          <w:rFonts w:eastAsia="Malgun Gothic"/>
          <w:lang w:eastAsia="ko-KR"/>
        </w:rPr>
        <w:t xml:space="preserve">. Temp for Temperature </w:t>
      </w:r>
      <w:proofErr w:type="spellStart"/>
      <w:r w:rsidR="00A72022">
        <w:rPr>
          <w:rFonts w:eastAsia="Malgun Gothic"/>
          <w:lang w:eastAsia="ko-KR"/>
        </w:rPr>
        <w:t>vs</w:t>
      </w:r>
      <w:proofErr w:type="spellEnd"/>
      <w:r w:rsidR="00A72022">
        <w:rPr>
          <w:rFonts w:eastAsia="Malgun Gothic"/>
          <w:lang w:eastAsia="ko-KR"/>
        </w:rPr>
        <w:t xml:space="preserve"> Temp for Temporary).</w:t>
      </w:r>
    </w:p>
    <w:p w14:paraId="68DF1959" w14:textId="77777777" w:rsidR="0033591B" w:rsidRPr="003A4F1A" w:rsidRDefault="006959CB" w:rsidP="006959CB">
      <w:pPr>
        <w:pStyle w:val="ListParagraph"/>
        <w:ind w:left="2340"/>
      </w:pPr>
      <w:r>
        <w:rPr>
          <w:rFonts w:eastAsia="Malgun Gothic"/>
          <w:i/>
          <w:lang w:eastAsia="ko-KR"/>
        </w:rPr>
        <w:br/>
      </w:r>
      <w:r w:rsidR="003A708A" w:rsidRPr="003A4F1A">
        <w:rPr>
          <w:rFonts w:eastAsia="Malgun Gothic"/>
          <w:i/>
          <w:lang w:eastAsia="ko-KR"/>
        </w:rPr>
        <w:t>Rationale</w:t>
      </w:r>
      <w:r w:rsidR="003A708A" w:rsidRPr="003A4F1A">
        <w:rPr>
          <w:rFonts w:eastAsia="Malgun Gothic"/>
          <w:lang w:eastAsia="ko-KR"/>
        </w:rPr>
        <w:t xml:space="preserve">: </w:t>
      </w:r>
      <w:r w:rsidR="005A4431" w:rsidRPr="003A4F1A">
        <w:rPr>
          <w:rFonts w:eastAsia="Malgun Gothic"/>
          <w:lang w:eastAsia="ko-KR"/>
        </w:rPr>
        <w:t xml:space="preserve">As JavaScript is an interpreted </w:t>
      </w:r>
      <w:proofErr w:type="gramStart"/>
      <w:r w:rsidR="005A4431" w:rsidRPr="003A4F1A">
        <w:rPr>
          <w:rFonts w:eastAsia="Malgun Gothic"/>
          <w:lang w:eastAsia="ko-KR"/>
        </w:rPr>
        <w:t>language,</w:t>
      </w:r>
      <w:proofErr w:type="gramEnd"/>
      <w:r w:rsidR="005A4431" w:rsidRPr="003A4F1A">
        <w:rPr>
          <w:rFonts w:eastAsia="Malgun Gothic"/>
          <w:lang w:eastAsia="ko-KR"/>
        </w:rPr>
        <w:t xml:space="preserve"> longer </w:t>
      </w:r>
      <w:r w:rsidR="00A72022" w:rsidRPr="003A4F1A">
        <w:rPr>
          <w:rFonts w:eastAsia="Malgun Gothic"/>
          <w:lang w:eastAsia="ko-KR"/>
        </w:rPr>
        <w:t xml:space="preserve">names </w:t>
      </w:r>
      <w:r w:rsidR="005A4431" w:rsidRPr="003A4F1A">
        <w:rPr>
          <w:rFonts w:eastAsia="Malgun Gothic"/>
          <w:lang w:eastAsia="ko-KR"/>
        </w:rPr>
        <w:t xml:space="preserve">may </w:t>
      </w:r>
      <w:r w:rsidR="00A72022" w:rsidRPr="003A4F1A">
        <w:rPr>
          <w:rFonts w:eastAsia="Malgun Gothic"/>
          <w:lang w:eastAsia="ko-KR"/>
        </w:rPr>
        <w:t>have a performance</w:t>
      </w:r>
      <w:r w:rsidR="003A708A" w:rsidRPr="003A4F1A">
        <w:rPr>
          <w:rFonts w:eastAsia="Malgun Gothic"/>
          <w:lang w:eastAsia="ko-KR"/>
        </w:rPr>
        <w:t xml:space="preserve"> effect.</w:t>
      </w:r>
      <w:r w:rsidR="005A4431" w:rsidRPr="003A4F1A">
        <w:rPr>
          <w:rFonts w:eastAsia="Malgun Gothic"/>
          <w:lang w:eastAsia="ko-KR"/>
        </w:rPr>
        <w:t xml:space="preserve"> Shortening the names when they are unique and non-confusable can improve application execution speed.</w:t>
      </w:r>
    </w:p>
    <w:p w14:paraId="51DC51FC" w14:textId="77777777" w:rsidR="002E345F" w:rsidRPr="003A4F1A" w:rsidRDefault="002E345F" w:rsidP="003A4F1A">
      <w:pPr>
        <w:pStyle w:val="ListParagraph"/>
        <w:numPr>
          <w:ilvl w:val="2"/>
          <w:numId w:val="3"/>
        </w:numPr>
      </w:pPr>
      <w:r>
        <w:rPr>
          <w:rFonts w:eastAsia="Malgun Gothic"/>
          <w:i/>
          <w:lang w:eastAsia="ko-KR"/>
        </w:rPr>
        <w:t xml:space="preserve">Guideline: </w:t>
      </w:r>
      <w:r w:rsidR="00FC0008">
        <w:rPr>
          <w:rFonts w:eastAsia="Malgun Gothic"/>
          <w:lang w:eastAsia="ko-KR"/>
        </w:rPr>
        <w:t xml:space="preserve">Attributes </w:t>
      </w:r>
      <w:r>
        <w:rPr>
          <w:rFonts w:eastAsia="Malgun Gothic"/>
          <w:lang w:eastAsia="ko-KR"/>
        </w:rPr>
        <w:t xml:space="preserve">should </w:t>
      </w:r>
      <w:r w:rsidR="00FC0008">
        <w:rPr>
          <w:rFonts w:eastAsia="Malgun Gothic"/>
          <w:lang w:eastAsia="ko-KR"/>
        </w:rPr>
        <w:t xml:space="preserve">be quantities that are available by querying a vehicle system, subsystem, or service, or are derived from such queried values. </w:t>
      </w:r>
      <w:r w:rsidR="000245BD">
        <w:rPr>
          <w:rFonts w:eastAsia="Malgun Gothic"/>
          <w:lang w:eastAsia="ko-KR"/>
        </w:rPr>
        <w:t>F</w:t>
      </w:r>
      <w:r w:rsidR="00FC0008">
        <w:rPr>
          <w:rFonts w:eastAsia="Malgun Gothic"/>
          <w:lang w:eastAsia="ko-KR"/>
        </w:rPr>
        <w:t>abricat</w:t>
      </w:r>
      <w:r w:rsidR="000245BD">
        <w:rPr>
          <w:rFonts w:eastAsia="Malgun Gothic"/>
          <w:lang w:eastAsia="ko-KR"/>
        </w:rPr>
        <w:t>ing</w:t>
      </w:r>
      <w:r w:rsidR="00FC0008">
        <w:rPr>
          <w:rFonts w:eastAsia="Malgun Gothic"/>
          <w:lang w:eastAsia="ko-KR"/>
        </w:rPr>
        <w:t xml:space="preserve"> </w:t>
      </w:r>
      <w:del w:id="127" w:author="Andy Gryc" w:date="2014-01-16T16:22:00Z">
        <w:r w:rsidR="00FC0008" w:rsidDel="00785A2D">
          <w:rPr>
            <w:rFonts w:eastAsia="Malgun Gothic"/>
            <w:lang w:eastAsia="ko-KR"/>
          </w:rPr>
          <w:delText xml:space="preserve">an </w:delText>
        </w:r>
      </w:del>
      <w:r w:rsidR="00FC0008">
        <w:rPr>
          <w:rFonts w:eastAsia="Malgun Gothic"/>
          <w:lang w:eastAsia="ko-KR"/>
        </w:rPr>
        <w:t xml:space="preserve">attribute </w:t>
      </w:r>
      <w:ins w:id="128" w:author="Andy Gryc" w:date="2014-01-16T16:22:00Z">
        <w:r w:rsidR="00785A2D">
          <w:rPr>
            <w:rFonts w:eastAsia="Malgun Gothic"/>
            <w:lang w:eastAsia="ko-KR"/>
          </w:rPr>
          <w:t xml:space="preserve">values by hardcoding </w:t>
        </w:r>
      </w:ins>
      <w:r w:rsidR="00FC0008">
        <w:rPr>
          <w:rFonts w:eastAsia="Malgun Gothic"/>
          <w:lang w:eastAsia="ko-KR"/>
        </w:rPr>
        <w:t>within the API</w:t>
      </w:r>
      <w:ins w:id="129" w:author="Andy Gryc" w:date="2014-01-16T16:22:00Z">
        <w:r w:rsidR="00785A2D">
          <w:rPr>
            <w:rFonts w:eastAsia="Malgun Gothic"/>
            <w:lang w:eastAsia="ko-KR"/>
          </w:rPr>
          <w:t>’s</w:t>
        </w:r>
      </w:ins>
      <w:r w:rsidR="00FC0008">
        <w:rPr>
          <w:rFonts w:eastAsia="Malgun Gothic"/>
          <w:lang w:eastAsia="ko-KR"/>
        </w:rPr>
        <w:t xml:space="preserve"> </w:t>
      </w:r>
      <w:del w:id="130" w:author="Andy Gryc" w:date="2014-01-16T16:22:00Z">
        <w:r w:rsidR="00FC0008" w:rsidDel="00785A2D">
          <w:rPr>
            <w:rFonts w:eastAsia="Malgun Gothic"/>
            <w:lang w:eastAsia="ko-KR"/>
          </w:rPr>
          <w:delText xml:space="preserve">interface </w:delText>
        </w:r>
      </w:del>
      <w:ins w:id="131" w:author="Andy Gryc" w:date="2014-01-16T16:22:00Z">
        <w:r w:rsidR="00785A2D">
          <w:rPr>
            <w:rFonts w:eastAsia="Malgun Gothic"/>
            <w:lang w:eastAsia="ko-KR"/>
          </w:rPr>
          <w:t>implementation layer</w:t>
        </w:r>
      </w:ins>
      <w:del w:id="132" w:author="Andy Gryc" w:date="2014-01-16T16:22:00Z">
        <w:r w:rsidR="00FC0008" w:rsidDel="00785A2D">
          <w:rPr>
            <w:rFonts w:eastAsia="Malgun Gothic"/>
            <w:lang w:eastAsia="ko-KR"/>
          </w:rPr>
          <w:delText>code</w:delText>
        </w:r>
      </w:del>
      <w:r w:rsidR="000245BD">
        <w:rPr>
          <w:rFonts w:eastAsia="Malgun Gothic"/>
          <w:lang w:eastAsia="ko-KR"/>
        </w:rPr>
        <w:t xml:space="preserve"> should not be </w:t>
      </w:r>
      <w:del w:id="133" w:author="Andy Gryc" w:date="2014-01-16T16:22:00Z">
        <w:r w:rsidR="00A96DD7" w:rsidDel="00785A2D">
          <w:rPr>
            <w:rFonts w:eastAsia="Malgun Gothic"/>
            <w:lang w:eastAsia="ko-KR"/>
          </w:rPr>
          <w:delText>allowed</w:delText>
        </w:r>
      </w:del>
      <w:ins w:id="134" w:author="Andy Gryc" w:date="2014-01-16T16:22:00Z">
        <w:r w:rsidR="00785A2D">
          <w:rPr>
            <w:rFonts w:eastAsia="Malgun Gothic"/>
            <w:lang w:eastAsia="ko-KR"/>
          </w:rPr>
          <w:t>required</w:t>
        </w:r>
      </w:ins>
      <w:r w:rsidR="00FC0008">
        <w:rPr>
          <w:rFonts w:eastAsia="Malgun Gothic"/>
          <w:lang w:eastAsia="ko-KR"/>
        </w:rPr>
        <w:t xml:space="preserve">. </w:t>
      </w:r>
      <w:r w:rsidR="00C00C32">
        <w:rPr>
          <w:rFonts w:eastAsia="Malgun Gothic"/>
          <w:lang w:eastAsia="ko-KR"/>
        </w:rPr>
        <w:t xml:space="preserve">A questionable attribute can be retained </w:t>
      </w:r>
      <w:r w:rsidR="00FC0008">
        <w:rPr>
          <w:rFonts w:eastAsia="Malgun Gothic"/>
          <w:lang w:eastAsia="ko-KR"/>
        </w:rPr>
        <w:t xml:space="preserve">if evidence can be provided that any one manufacturer’s vehicle supports </w:t>
      </w:r>
      <w:r w:rsidR="00C00C32">
        <w:rPr>
          <w:rFonts w:eastAsia="Malgun Gothic"/>
          <w:lang w:eastAsia="ko-KR"/>
        </w:rPr>
        <w:t>that attribute</w:t>
      </w:r>
      <w:r w:rsidR="00FC0008">
        <w:rPr>
          <w:rFonts w:eastAsia="Malgun Gothic"/>
          <w:lang w:eastAsia="ko-KR"/>
        </w:rPr>
        <w:t>.</w:t>
      </w:r>
    </w:p>
    <w:p w14:paraId="0C42048C" w14:textId="77777777" w:rsidR="00FC0008" w:rsidRDefault="006959CB" w:rsidP="006959CB">
      <w:pPr>
        <w:pStyle w:val="ListParagraph"/>
        <w:ind w:left="2340"/>
      </w:pPr>
      <w:r>
        <w:rPr>
          <w:rFonts w:eastAsia="Malgun Gothic"/>
          <w:i/>
          <w:lang w:eastAsia="ko-KR"/>
        </w:rPr>
        <w:br/>
      </w:r>
      <w:r w:rsidR="00FC0008">
        <w:rPr>
          <w:rFonts w:eastAsia="Malgun Gothic"/>
          <w:i/>
          <w:lang w:eastAsia="ko-KR"/>
        </w:rPr>
        <w:t>Rationale:</w:t>
      </w:r>
      <w:r w:rsidR="00FC0008">
        <w:t xml:space="preserve"> If the API implementation cannot access valid values for an attribute, it is forced with making the attribute optional (and hence dropping support for it), or programming the information somehow into the module. </w:t>
      </w:r>
      <w:r w:rsidR="00FC0008">
        <w:lastRenderedPageBreak/>
        <w:t xml:space="preserve">Any changes that would require modifications of the manufacturing line are considered too intrusive. </w:t>
      </w:r>
      <w:r w:rsidR="00FC0008">
        <w:rPr>
          <w:rFonts w:eastAsia="Malgun Gothic"/>
          <w:lang w:eastAsia="ko-KR"/>
        </w:rPr>
        <w:t xml:space="preserve">For example, an API that </w:t>
      </w:r>
      <w:r w:rsidR="000245BD">
        <w:rPr>
          <w:rFonts w:eastAsia="Malgun Gothic"/>
          <w:lang w:eastAsia="ko-KR"/>
        </w:rPr>
        <w:t xml:space="preserve">returns </w:t>
      </w:r>
      <w:r w:rsidR="00FC0008">
        <w:rPr>
          <w:rFonts w:eastAsia="Malgun Gothic"/>
          <w:lang w:eastAsia="ko-KR"/>
        </w:rPr>
        <w:t xml:space="preserve">the color of the car would be disallowed because that information would not be contained anywhere within the vehicle. The only way that information could be made available to a JavaScript API would be </w:t>
      </w:r>
      <w:r w:rsidR="000245BD">
        <w:rPr>
          <w:rFonts w:eastAsia="Malgun Gothic"/>
          <w:lang w:eastAsia="ko-KR"/>
        </w:rPr>
        <w:t>if it were</w:t>
      </w:r>
      <w:r w:rsidR="00FC0008">
        <w:rPr>
          <w:rFonts w:eastAsia="Malgun Gothic"/>
          <w:lang w:eastAsia="ko-KR"/>
        </w:rPr>
        <w:t xml:space="preserve"> specially program</w:t>
      </w:r>
      <w:r w:rsidR="000245BD">
        <w:rPr>
          <w:rFonts w:eastAsia="Malgun Gothic"/>
          <w:lang w:eastAsia="ko-KR"/>
        </w:rPr>
        <w:t>med into</w:t>
      </w:r>
      <w:r w:rsidR="00FC0008">
        <w:rPr>
          <w:rFonts w:eastAsia="Malgun Gothic"/>
          <w:lang w:eastAsia="ko-KR"/>
        </w:rPr>
        <w:t xml:space="preserve"> each vehicle coming off the </w:t>
      </w:r>
      <w:r w:rsidR="000245BD">
        <w:rPr>
          <w:rFonts w:eastAsia="Malgun Gothic"/>
          <w:lang w:eastAsia="ko-KR"/>
        </w:rPr>
        <w:t xml:space="preserve">assembly </w:t>
      </w:r>
      <w:r w:rsidR="00FC0008">
        <w:rPr>
          <w:rFonts w:eastAsia="Malgun Gothic"/>
          <w:lang w:eastAsia="ko-KR"/>
        </w:rPr>
        <w:t xml:space="preserve">line with a color code. The provision to allow for </w:t>
      </w:r>
      <w:r w:rsidR="00D82C50">
        <w:rPr>
          <w:rFonts w:eastAsia="Malgun Gothic"/>
          <w:lang w:eastAsia="ko-KR"/>
        </w:rPr>
        <w:t xml:space="preserve">questionable attributes to be </w:t>
      </w:r>
      <w:r>
        <w:rPr>
          <w:rFonts w:eastAsia="Malgun Gothic"/>
          <w:lang w:eastAsia="ko-KR"/>
        </w:rPr>
        <w:t xml:space="preserve">left in the specification </w:t>
      </w:r>
      <w:r w:rsidR="00C00C32">
        <w:rPr>
          <w:rFonts w:eastAsia="Malgun Gothic"/>
          <w:lang w:eastAsia="ko-KR"/>
        </w:rPr>
        <w:t xml:space="preserve">is because there are differences between </w:t>
      </w:r>
      <w:r w:rsidR="00C949C5">
        <w:rPr>
          <w:rFonts w:eastAsia="Malgun Gothic"/>
          <w:lang w:eastAsia="ko-KR"/>
        </w:rPr>
        <w:t xml:space="preserve">all </w:t>
      </w:r>
      <w:r w:rsidR="00C00C32">
        <w:rPr>
          <w:rFonts w:eastAsia="Malgun Gothic"/>
          <w:lang w:eastAsia="ko-KR"/>
        </w:rPr>
        <w:t xml:space="preserve">manufacturers on </w:t>
      </w:r>
      <w:r w:rsidR="00C949C5">
        <w:rPr>
          <w:rFonts w:eastAsia="Malgun Gothic"/>
          <w:lang w:eastAsia="ko-KR"/>
        </w:rPr>
        <w:t xml:space="preserve">what data </w:t>
      </w:r>
      <w:r w:rsidR="000245BD">
        <w:rPr>
          <w:rFonts w:eastAsia="Malgun Gothic"/>
          <w:lang w:eastAsia="ko-KR"/>
        </w:rPr>
        <w:t xml:space="preserve">is </w:t>
      </w:r>
      <w:r w:rsidR="00C949C5">
        <w:rPr>
          <w:rFonts w:eastAsia="Malgun Gothic"/>
          <w:lang w:eastAsia="ko-KR"/>
        </w:rPr>
        <w:t>supported</w:t>
      </w:r>
      <w:r w:rsidR="00C00C32">
        <w:rPr>
          <w:rFonts w:eastAsia="Malgun Gothic"/>
          <w:lang w:eastAsia="ko-KR"/>
        </w:rPr>
        <w:t>. If</w:t>
      </w:r>
      <w:r w:rsidR="00D82C50">
        <w:rPr>
          <w:rFonts w:eastAsia="Malgun Gothic"/>
          <w:lang w:eastAsia="ko-KR"/>
        </w:rPr>
        <w:t xml:space="preserve"> the defender of an attribute under question </w:t>
      </w:r>
      <w:r w:rsidR="00C00C32">
        <w:rPr>
          <w:rFonts w:eastAsia="Malgun Gothic"/>
          <w:lang w:eastAsia="ko-KR"/>
        </w:rPr>
        <w:t>can</w:t>
      </w:r>
      <w:r w:rsidR="00D82C50">
        <w:rPr>
          <w:rFonts w:eastAsia="Malgun Gothic"/>
          <w:lang w:eastAsia="ko-KR"/>
        </w:rPr>
        <w:t xml:space="preserve"> come up with a specific example</w:t>
      </w:r>
      <w:r w:rsidR="00C00C32" w:rsidRPr="00C00C32">
        <w:rPr>
          <w:rFonts w:eastAsia="Malgun Gothic"/>
          <w:lang w:eastAsia="ko-KR"/>
        </w:rPr>
        <w:t xml:space="preserve"> </w:t>
      </w:r>
      <w:r w:rsidR="00C00C32">
        <w:rPr>
          <w:rFonts w:eastAsia="Malgun Gothic"/>
          <w:lang w:eastAsia="ko-KR"/>
        </w:rPr>
        <w:t xml:space="preserve">where </w:t>
      </w:r>
      <w:proofErr w:type="gramStart"/>
      <w:r w:rsidR="00C00C32">
        <w:rPr>
          <w:rFonts w:eastAsia="Malgun Gothic"/>
          <w:lang w:eastAsia="ko-KR"/>
        </w:rPr>
        <w:t>the</w:t>
      </w:r>
      <w:r w:rsidR="00045E21">
        <w:rPr>
          <w:rFonts w:eastAsia="Malgun Gothic"/>
          <w:lang w:eastAsia="ko-KR"/>
        </w:rPr>
        <w:t xml:space="preserve"> attribute is</w:t>
      </w:r>
      <w:r w:rsidR="00C00C32">
        <w:rPr>
          <w:rFonts w:eastAsia="Malgun Gothic"/>
          <w:lang w:eastAsia="ko-KR"/>
        </w:rPr>
        <w:t xml:space="preserve"> implemented by some manufacturer</w:t>
      </w:r>
      <w:proofErr w:type="gramEnd"/>
      <w:r w:rsidR="00045E21">
        <w:rPr>
          <w:rFonts w:eastAsia="Malgun Gothic"/>
          <w:lang w:eastAsia="ko-KR"/>
        </w:rPr>
        <w:t xml:space="preserve">, then it </w:t>
      </w:r>
      <w:r w:rsidR="00A96DD7">
        <w:rPr>
          <w:rFonts w:eastAsia="Malgun Gothic"/>
          <w:lang w:eastAsia="ko-KR"/>
        </w:rPr>
        <w:t xml:space="preserve">should be </w:t>
      </w:r>
      <w:r>
        <w:rPr>
          <w:rFonts w:eastAsia="Malgun Gothic"/>
          <w:lang w:eastAsia="ko-KR"/>
        </w:rPr>
        <w:t>left in the specification</w:t>
      </w:r>
      <w:r w:rsidR="00C00C32">
        <w:rPr>
          <w:rFonts w:eastAsia="Malgun Gothic"/>
          <w:lang w:eastAsia="ko-KR"/>
        </w:rPr>
        <w:t>.</w:t>
      </w:r>
      <w:r w:rsidR="00C949C5">
        <w:rPr>
          <w:rFonts w:eastAsia="Malgun Gothic"/>
          <w:lang w:eastAsia="ko-KR"/>
        </w:rPr>
        <w:t xml:space="preserve"> Coming up with a single counter-example is viewed as enough evidence of the value of retaining a property.</w:t>
      </w:r>
    </w:p>
    <w:p w14:paraId="5BB513B9" w14:textId="77777777" w:rsidR="002717CF" w:rsidRDefault="00A81E87" w:rsidP="008B2740">
      <w:pPr>
        <w:pStyle w:val="ListParagraph"/>
        <w:numPr>
          <w:ilvl w:val="1"/>
          <w:numId w:val="3"/>
        </w:numPr>
      </w:pPr>
      <w:r>
        <w:t>Create con</w:t>
      </w:r>
      <w:r w:rsidR="00781717">
        <w:t xml:space="preserve">sistent organizational rules for attribute grouping </w:t>
      </w:r>
    </w:p>
    <w:p w14:paraId="4CC28822" w14:textId="77777777" w:rsidR="00A81E87" w:rsidRDefault="00E461F8" w:rsidP="008B2740">
      <w:pPr>
        <w:pStyle w:val="ListParagraph"/>
        <w:numPr>
          <w:ilvl w:val="2"/>
          <w:numId w:val="3"/>
        </w:numPr>
      </w:pPr>
      <w:r>
        <w:rPr>
          <w:i/>
        </w:rPr>
        <w:t>Guideline</w:t>
      </w:r>
      <w:r w:rsidR="00E518B3">
        <w:rPr>
          <w:i/>
        </w:rPr>
        <w:t xml:space="preserve">: </w:t>
      </w:r>
      <w:r w:rsidR="002717CF">
        <w:t>B</w:t>
      </w:r>
      <w:r w:rsidR="00781717">
        <w:t xml:space="preserve">ase </w:t>
      </w:r>
      <w:r w:rsidR="002717CF">
        <w:t xml:space="preserve">attribute organization </w:t>
      </w:r>
      <w:r w:rsidR="00781717">
        <w:t xml:space="preserve">on </w:t>
      </w:r>
      <w:r w:rsidR="002717CF">
        <w:t xml:space="preserve">major underlying </w:t>
      </w:r>
      <w:r w:rsidR="00781717">
        <w:t>car systems (e.g. Power train, Body,</w:t>
      </w:r>
      <w:r w:rsidR="00A81E87">
        <w:t xml:space="preserve"> </w:t>
      </w:r>
      <w:r w:rsidR="002717CF">
        <w:t xml:space="preserve">Safety, Infotainment, Telematics, </w:t>
      </w:r>
      <w:proofErr w:type="spellStart"/>
      <w:r w:rsidR="00781717">
        <w:t>etc</w:t>
      </w:r>
      <w:proofErr w:type="spellEnd"/>
      <w:r w:rsidR="00781717">
        <w:t>)</w:t>
      </w:r>
    </w:p>
    <w:p w14:paraId="5DED57B7" w14:textId="77777777" w:rsidR="00A72022" w:rsidRDefault="006959CB" w:rsidP="006959CB">
      <w:pPr>
        <w:pStyle w:val="ListParagraph"/>
        <w:ind w:left="2340"/>
      </w:pPr>
      <w:r>
        <w:rPr>
          <w:i/>
        </w:rPr>
        <w:br/>
      </w:r>
      <w:r w:rsidR="00A72022">
        <w:rPr>
          <w:i/>
        </w:rPr>
        <w:t>Rationale.</w:t>
      </w:r>
      <w:r w:rsidR="00A72022">
        <w:t xml:space="preserve"> Data grouping should take advantage of an already existing logical organization. </w:t>
      </w:r>
    </w:p>
    <w:p w14:paraId="754AFFBD" w14:textId="77777777" w:rsidR="004555D8" w:rsidRDefault="004555D8" w:rsidP="0023138A">
      <w:pPr>
        <w:pStyle w:val="ListParagraph"/>
        <w:numPr>
          <w:ilvl w:val="0"/>
          <w:numId w:val="3"/>
        </w:numPr>
      </w:pPr>
      <w:r>
        <w:t>Methods</w:t>
      </w:r>
    </w:p>
    <w:p w14:paraId="5941E3F4" w14:textId="77777777" w:rsidR="004555D8" w:rsidRDefault="004555D8" w:rsidP="0023138A">
      <w:pPr>
        <w:pStyle w:val="ListParagraph"/>
        <w:numPr>
          <w:ilvl w:val="1"/>
          <w:numId w:val="3"/>
        </w:numPr>
      </w:pPr>
      <w:del w:id="135" w:author="Andy Gryc" w:date="2014-01-16T16:24:00Z">
        <w:r w:rsidDel="00785A2D">
          <w:delText>Multiple a</w:delText>
        </w:r>
      </w:del>
      <w:ins w:id="136" w:author="Andy Gryc" w:date="2014-01-16T16:24:00Z">
        <w:r w:rsidR="00785A2D">
          <w:t>A</w:t>
        </w:r>
      </w:ins>
      <w:r>
        <w:t>ttribute set/get</w:t>
      </w:r>
    </w:p>
    <w:p w14:paraId="4FD2EFDE" w14:textId="77777777" w:rsidR="004555D8" w:rsidRPr="0023138A" w:rsidDel="00785A2D" w:rsidRDefault="004555D8" w:rsidP="004555D8">
      <w:pPr>
        <w:pStyle w:val="ListParagraph"/>
        <w:numPr>
          <w:ilvl w:val="2"/>
          <w:numId w:val="3"/>
        </w:numPr>
        <w:rPr>
          <w:del w:id="137" w:author="Andy Gryc" w:date="2014-01-16T16:24:00Z"/>
          <w:i/>
        </w:rPr>
      </w:pPr>
      <w:del w:id="138" w:author="Andy Gryc" w:date="2014-01-16T16:24:00Z">
        <w:r w:rsidRPr="0023138A" w:rsidDel="00785A2D">
          <w:rPr>
            <w:i/>
          </w:rPr>
          <w:delText xml:space="preserve">Guideline: </w:delText>
        </w:r>
        <w:r w:rsidR="00F0183E" w:rsidDel="00785A2D">
          <w:delText>Provide a single get() and set() method per JavaScript class, an</w:delText>
        </w:r>
        <w:r w:rsidR="001D2553" w:rsidDel="00785A2D">
          <w:delText>d pass the attributes (and values) to be get (or set) to that method</w:delText>
        </w:r>
        <w:r w:rsidR="00F0183E" w:rsidDel="00785A2D">
          <w:delText>.</w:delText>
        </w:r>
        <w:r w:rsidR="001D2553" w:rsidDel="00785A2D">
          <w:delText xml:space="preserve"> </w:delText>
        </w:r>
        <w:r w:rsidRPr="003A4F1A" w:rsidDel="00785A2D">
          <w:delText xml:space="preserve">Allow multiple parameters to be </w:delText>
        </w:r>
        <w:r w:rsidR="001C52C0" w:rsidDel="00785A2D">
          <w:delText>set</w:delText>
        </w:r>
        <w:r w:rsidRPr="003A4F1A" w:rsidDel="00785A2D">
          <w:delText xml:space="preserve"> with one call</w:delText>
        </w:r>
        <w:r w:rsidR="00224F2E" w:rsidRPr="003A4F1A" w:rsidDel="00785A2D">
          <w:delText xml:space="preserve"> by putting parameters in one JSON object</w:delText>
        </w:r>
        <w:r w:rsidR="00F0183E" w:rsidDel="00785A2D">
          <w:delText>, and a</w:delText>
        </w:r>
        <w:r w:rsidR="00F0183E" w:rsidRPr="003A4F1A" w:rsidDel="00785A2D">
          <w:delText xml:space="preserve">llow </w:delText>
        </w:r>
        <w:r w:rsidRPr="003A4F1A" w:rsidDel="00785A2D">
          <w:delText xml:space="preserve">multiple selected parameters to be </w:delText>
        </w:r>
        <w:r w:rsidR="00045E21" w:rsidDel="00785A2D">
          <w:delText>retrieved using ‘</w:delText>
        </w:r>
        <w:r w:rsidRPr="003A4F1A" w:rsidDel="00785A2D">
          <w:delText>get</w:delText>
        </w:r>
        <w:r w:rsidR="00045E21" w:rsidDel="00785A2D">
          <w:delText>’</w:delText>
        </w:r>
        <w:r w:rsidRPr="003A4F1A" w:rsidDel="00785A2D">
          <w:delText xml:space="preserve"> with one call</w:delText>
        </w:r>
        <w:r w:rsidR="00224F2E" w:rsidRPr="003A4F1A" w:rsidDel="00785A2D">
          <w:delText xml:space="preserve"> by putting </w:delText>
        </w:r>
        <w:r w:rsidR="00045E21" w:rsidDel="00785A2D">
          <w:delText>attributes</w:delText>
        </w:r>
        <w:r w:rsidR="00045E21" w:rsidRPr="003A4F1A" w:rsidDel="00785A2D">
          <w:delText xml:space="preserve"> </w:delText>
        </w:r>
        <w:r w:rsidR="00224F2E" w:rsidRPr="003A4F1A" w:rsidDel="00785A2D">
          <w:delText>in one JSON object</w:delText>
        </w:r>
        <w:r w:rsidRPr="003A4F1A" w:rsidDel="00785A2D">
          <w:delText>.</w:delText>
        </w:r>
        <w:r w:rsidR="001C52C0" w:rsidDel="00785A2D">
          <w:delText xml:space="preserve"> </w:delText>
        </w:r>
      </w:del>
    </w:p>
    <w:p w14:paraId="6A48E486" w14:textId="77777777" w:rsidR="00224F2E" w:rsidRPr="0023138A" w:rsidDel="00785A2D" w:rsidRDefault="006959CB" w:rsidP="006959CB">
      <w:pPr>
        <w:pStyle w:val="ListParagraph"/>
        <w:ind w:left="2340"/>
        <w:rPr>
          <w:del w:id="139" w:author="Andy Gryc" w:date="2014-01-16T16:24:00Z"/>
          <w:i/>
        </w:rPr>
      </w:pPr>
      <w:del w:id="140" w:author="Andy Gryc" w:date="2014-01-16T16:24:00Z">
        <w:r w:rsidDel="00785A2D">
          <w:rPr>
            <w:i/>
          </w:rPr>
          <w:br/>
        </w:r>
        <w:r w:rsidR="004555D8" w:rsidDel="00785A2D">
          <w:rPr>
            <w:i/>
          </w:rPr>
          <w:delText xml:space="preserve">Rationale: </w:delText>
        </w:r>
        <w:r w:rsidR="00224F2E" w:rsidDel="00785A2D">
          <w:delText xml:space="preserve">This provides flexibility to get as many parameters as the application needs while minimizing the amount of JavaScript calls, optimizing performance. </w:delText>
        </w:r>
      </w:del>
    </w:p>
    <w:p w14:paraId="0973D076" w14:textId="77777777" w:rsidR="005A4431" w:rsidRPr="003A4F1A" w:rsidDel="00785A2D" w:rsidRDefault="006959CB" w:rsidP="006959CB">
      <w:pPr>
        <w:pStyle w:val="ListParagraph"/>
        <w:ind w:left="2340"/>
        <w:rPr>
          <w:del w:id="141" w:author="Andy Gryc" w:date="2014-01-16T16:24:00Z"/>
          <w:i/>
        </w:rPr>
      </w:pPr>
      <w:del w:id="142" w:author="Andy Gryc" w:date="2014-01-16T16:24:00Z">
        <w:r w:rsidDel="00785A2D">
          <w:rPr>
            <w:i/>
          </w:rPr>
          <w:br/>
        </w:r>
        <w:r w:rsidR="00224F2E" w:rsidDel="00785A2D">
          <w:rPr>
            <w:i/>
          </w:rPr>
          <w:delText>Rationale:</w:delText>
        </w:r>
        <w:r w:rsidR="00224F2E" w:rsidDel="00785A2D">
          <w:delText xml:space="preserve"> </w:delText>
        </w:r>
        <w:r w:rsidR="003A2AC7" w:rsidDel="00785A2D">
          <w:delText xml:space="preserve">This </w:delText>
        </w:r>
        <w:r w:rsidR="00224F2E" w:rsidDel="00785A2D">
          <w:delText xml:space="preserve">allows a consistent way of treating unsupplied </w:delText>
        </w:r>
        <w:r w:rsidR="003A2AC7" w:rsidDel="00785A2D">
          <w:delText xml:space="preserve">or “optional” </w:delText>
        </w:r>
        <w:r w:rsidR="00224F2E" w:rsidDel="00785A2D">
          <w:delText xml:space="preserve">values. Unsupplied/unsupported values </w:delText>
        </w:r>
        <w:r w:rsidR="003A2AC7" w:rsidDel="00785A2D">
          <w:delText xml:space="preserve">simply </w:delText>
        </w:r>
        <w:r w:rsidR="00224F2E" w:rsidDel="00785A2D">
          <w:delText xml:space="preserve">are not returned in the JSON object. </w:delText>
        </w:r>
        <w:r w:rsidR="005A4431" w:rsidDel="00785A2D">
          <w:br/>
        </w:r>
        <w:r w:rsidR="005A4431" w:rsidDel="00785A2D">
          <w:br/>
        </w:r>
        <w:r w:rsidR="003A2AC7" w:rsidDel="00785A2D">
          <w:delText xml:space="preserve">An alternative way to handle unsupported attributes would be to provide a “getSupported” call. This was considered and rejected in favor of the listed proposal. Using a separate call would force a perfectly proper application to call getSupported for each vehicle API that it uses. This must happen either at application startup or prior to each API call. Either way has the possibility of misidentifying an API as supported if the function was not queried at startup, or if the function is not properly tested by the developer before every usage. </w:delText>
        </w:r>
        <w:r w:rsidR="001C52C0" w:rsidDel="00785A2D">
          <w:delText>Making</w:delText>
        </w:r>
        <w:r w:rsidR="003A2AC7" w:rsidDel="00785A2D">
          <w:delText xml:space="preserve"> </w:delText>
        </w:r>
        <w:r w:rsidR="001C52C0" w:rsidDel="00785A2D">
          <w:delText>application</w:delText>
        </w:r>
        <w:r w:rsidR="003A2AC7" w:rsidDel="00785A2D">
          <w:delText xml:space="preserve"> code handle unsupplied values </w:delText>
        </w:r>
        <w:r w:rsidR="001C52C0" w:rsidDel="00785A2D">
          <w:delText xml:space="preserve">along with any other </w:delText>
        </w:r>
        <w:r w:rsidR="003A2AC7" w:rsidDel="00785A2D">
          <w:delText xml:space="preserve">return </w:delText>
        </w:r>
        <w:r w:rsidR="001C52C0" w:rsidDel="00785A2D">
          <w:delText xml:space="preserve">values </w:delText>
        </w:r>
        <w:r w:rsidR="003A2AC7" w:rsidDel="00785A2D">
          <w:delText>ensures that optional values</w:delText>
        </w:r>
        <w:r w:rsidR="001C52C0" w:rsidDel="00785A2D">
          <w:delText xml:space="preserve"> can always be tested inline, as well as eliminates the overhead of additional setup calls.</w:delText>
        </w:r>
      </w:del>
    </w:p>
    <w:p w14:paraId="3B10E1EF" w14:textId="77777777" w:rsidR="001C52C0" w:rsidRPr="003A4F1A" w:rsidDel="00785A2D" w:rsidRDefault="006959CB" w:rsidP="006959CB">
      <w:pPr>
        <w:pStyle w:val="ListParagraph"/>
        <w:ind w:left="2340"/>
        <w:rPr>
          <w:del w:id="143" w:author="Andy Gryc" w:date="2014-01-16T16:24:00Z"/>
          <w:i/>
        </w:rPr>
      </w:pPr>
      <w:del w:id="144" w:author="Andy Gryc" w:date="2014-01-16T16:24:00Z">
        <w:r w:rsidDel="00785A2D">
          <w:rPr>
            <w:i/>
          </w:rPr>
          <w:br/>
        </w:r>
        <w:r w:rsidR="005A4431" w:rsidDel="00785A2D">
          <w:rPr>
            <w:i/>
          </w:rPr>
          <w:delText>Rationale:</w:delText>
        </w:r>
        <w:r w:rsidR="005A4431" w:rsidDel="00785A2D">
          <w:delText xml:space="preserve"> </w:delText>
        </w:r>
        <w:r w:rsidR="001D2553" w:rsidDel="00785A2D">
          <w:delText>This</w:delText>
        </w:r>
        <w:r w:rsidR="005A4431" w:rsidDel="00785A2D">
          <w:delText xml:space="preserve"> allows </w:delText>
        </w:r>
        <w:r w:rsidR="001C52C0" w:rsidDel="00785A2D">
          <w:delText xml:space="preserve">for straightforward </w:delText>
        </w:r>
        <w:r w:rsidR="005A4431" w:rsidDel="00785A2D">
          <w:delText>extension of the API</w:delText>
        </w:r>
        <w:r w:rsidR="001C52C0" w:rsidDel="00785A2D">
          <w:delText xml:space="preserve">, by adding new attributes to the JSON list. If an automaker wants to add attributes that do not currently exist, they can be accessed through a consistent mechanism that is orthogonal to the existing structure. This makes it easier to transition from manufacturer-specific additions into a future update to the specification. </w:delText>
        </w:r>
      </w:del>
    </w:p>
    <w:p w14:paraId="11B867F7" w14:textId="77777777" w:rsidR="004555D8" w:rsidRPr="003A4F1A" w:rsidRDefault="001C52C0" w:rsidP="004555D8">
      <w:pPr>
        <w:pStyle w:val="ListParagraph"/>
        <w:numPr>
          <w:ilvl w:val="2"/>
          <w:numId w:val="3"/>
        </w:numPr>
        <w:rPr>
          <w:i/>
        </w:rPr>
      </w:pPr>
      <w:r>
        <w:rPr>
          <w:i/>
        </w:rPr>
        <w:t>Guideline:</w:t>
      </w:r>
      <w:r>
        <w:t xml:space="preserve"> Additional attributes cannot be added in an implementation when the attribute in question is already present in the API specification, unless the new attribute is an alternative view and the W3C conformant attribute is </w:t>
      </w:r>
      <w:r w:rsidR="001D2553">
        <w:t>already</w:t>
      </w:r>
      <w:r>
        <w:t xml:space="preserve"> provided.</w:t>
      </w:r>
    </w:p>
    <w:p w14:paraId="6A7935E9" w14:textId="77777777" w:rsidR="001C52C0" w:rsidRPr="0023138A" w:rsidRDefault="006959CB" w:rsidP="006959CB">
      <w:pPr>
        <w:pStyle w:val="ListParagraph"/>
        <w:ind w:left="2340"/>
        <w:rPr>
          <w:i/>
        </w:rPr>
      </w:pPr>
      <w:r>
        <w:rPr>
          <w:i/>
        </w:rPr>
        <w:br/>
      </w:r>
      <w:r w:rsidR="001C52C0">
        <w:rPr>
          <w:i/>
        </w:rPr>
        <w:t xml:space="preserve">Rationale: </w:t>
      </w:r>
      <w:r w:rsidR="005A2AD5">
        <w:t>Applications should be able to rely on features being provided in a consistent way. Although optional attributes</w:t>
      </w:r>
      <w:r w:rsidR="001D2553">
        <w:t xml:space="preserve"> give the automaker flexibility to not supply attributes that are absent, unknown, or </w:t>
      </w:r>
      <w:proofErr w:type="spellStart"/>
      <w:r w:rsidR="001D2553">
        <w:t>unallowed</w:t>
      </w:r>
      <w:proofErr w:type="spellEnd"/>
      <w:r w:rsidR="001D2553">
        <w:t xml:space="preserve"> for a particular vehicle, an optional attribute mechanism should not be abused to avoid compliance with the specification. For example—if the specification calls for </w:t>
      </w:r>
      <w:proofErr w:type="spellStart"/>
      <w:r w:rsidR="001D2553">
        <w:t>fuelLevel</w:t>
      </w:r>
      <w:proofErr w:type="spellEnd"/>
      <w:r w:rsidR="001D2553">
        <w:t xml:space="preserve"> as a percentage, the implementer cannot remove </w:t>
      </w:r>
      <w:proofErr w:type="spellStart"/>
      <w:r w:rsidR="001D2553">
        <w:t>fuelLevel</w:t>
      </w:r>
      <w:proofErr w:type="spellEnd"/>
      <w:r w:rsidR="001D2553">
        <w:t xml:space="preserve"> while providing </w:t>
      </w:r>
      <w:proofErr w:type="spellStart"/>
      <w:r w:rsidR="001D2553">
        <w:t>fuelInLitres</w:t>
      </w:r>
      <w:proofErr w:type="spellEnd"/>
      <w:r w:rsidR="001D2553">
        <w:t xml:space="preserve">, although the implementer could choose to supply both </w:t>
      </w:r>
      <w:proofErr w:type="spellStart"/>
      <w:r w:rsidR="001D2553">
        <w:t>fuelLevel</w:t>
      </w:r>
      <w:proofErr w:type="spellEnd"/>
      <w:r w:rsidR="001D2553">
        <w:t xml:space="preserve"> (in the spec) and </w:t>
      </w:r>
      <w:proofErr w:type="spellStart"/>
      <w:r w:rsidR="001D2553">
        <w:t>fuelInLitres</w:t>
      </w:r>
      <w:proofErr w:type="spellEnd"/>
      <w:r w:rsidR="001D2553">
        <w:t xml:space="preserve"> (additional extension). An application must be able to rely on attribute consistency for adherence to specification to have value.</w:t>
      </w:r>
    </w:p>
    <w:p w14:paraId="47161AEA" w14:textId="77777777" w:rsidR="004555D8" w:rsidRDefault="004555D8" w:rsidP="0023138A">
      <w:pPr>
        <w:pStyle w:val="ListParagraph"/>
        <w:numPr>
          <w:ilvl w:val="1"/>
          <w:numId w:val="3"/>
        </w:numPr>
      </w:pPr>
      <w:r>
        <w:t>Decoding values</w:t>
      </w:r>
    </w:p>
    <w:p w14:paraId="361352BC" w14:textId="77777777" w:rsidR="00A72022" w:rsidRDefault="004555D8" w:rsidP="004555D8">
      <w:pPr>
        <w:pStyle w:val="ListParagraph"/>
        <w:numPr>
          <w:ilvl w:val="2"/>
          <w:numId w:val="3"/>
        </w:numPr>
      </w:pPr>
      <w:r w:rsidRPr="0023138A">
        <w:rPr>
          <w:i/>
        </w:rPr>
        <w:lastRenderedPageBreak/>
        <w:t>Guideline:</w:t>
      </w:r>
      <w:r>
        <w:t xml:space="preserve"> Do not force applications to contain automotive specific logic (e.g. decoding VIN</w:t>
      </w:r>
      <w:bookmarkStart w:id="145" w:name="_GoBack"/>
      <w:bookmarkEnd w:id="145"/>
      <w:r>
        <w:t>).</w:t>
      </w:r>
    </w:p>
    <w:p w14:paraId="1E59B3F7" w14:textId="77777777" w:rsidR="004555D8" w:rsidRDefault="006959CB" w:rsidP="006959CB">
      <w:pPr>
        <w:pStyle w:val="ListParagraph"/>
        <w:ind w:left="2340"/>
      </w:pPr>
      <w:r>
        <w:rPr>
          <w:i/>
        </w:rPr>
        <w:br/>
      </w:r>
      <w:r w:rsidR="004555D8" w:rsidRPr="0023138A">
        <w:rPr>
          <w:i/>
        </w:rPr>
        <w:t>Rationale:</w:t>
      </w:r>
      <w:r w:rsidR="004555D8">
        <w:t xml:space="preserve"> Developers may be mobile developers without an understanding of the proper way to decode </w:t>
      </w:r>
      <w:r w:rsidR="00A96DD7">
        <w:t xml:space="preserve">automotive specific </w:t>
      </w:r>
      <w:r w:rsidR="004555D8">
        <w:t xml:space="preserve">values. Decoding of values will need to be done by multiple applications, </w:t>
      </w:r>
      <w:r>
        <w:t>and it is better for the overall system if the computation can be done in a single function instead of having to be inserted into every application that requires a computed value</w:t>
      </w:r>
      <w:r w:rsidR="004555D8">
        <w:t>.</w:t>
      </w:r>
    </w:p>
    <w:p w14:paraId="7259D103" w14:textId="77777777" w:rsidR="001D2553" w:rsidRDefault="001D2553" w:rsidP="003A4F1A">
      <w:pPr>
        <w:pStyle w:val="ListParagraph"/>
        <w:numPr>
          <w:ilvl w:val="1"/>
          <w:numId w:val="3"/>
        </w:numPr>
      </w:pPr>
      <w:r>
        <w:t>Use of callbacks</w:t>
      </w:r>
    </w:p>
    <w:p w14:paraId="7AB44876" w14:textId="77777777" w:rsidR="001D2553" w:rsidRDefault="001D2553" w:rsidP="001D2553">
      <w:pPr>
        <w:pStyle w:val="ListParagraph"/>
        <w:numPr>
          <w:ilvl w:val="2"/>
          <w:numId w:val="3"/>
        </w:numPr>
      </w:pPr>
      <w:r w:rsidRPr="003A4F1A">
        <w:rPr>
          <w:i/>
        </w:rPr>
        <w:t>Guideline:</w:t>
      </w:r>
      <w:r>
        <w:t xml:space="preserve"> All get/set </w:t>
      </w:r>
      <w:r w:rsidR="00A96DD7">
        <w:t xml:space="preserve">methods </w:t>
      </w:r>
      <w:r>
        <w:t>will return their data through callbacks.</w:t>
      </w:r>
    </w:p>
    <w:p w14:paraId="714CD81E" w14:textId="77777777" w:rsidR="001D2553" w:rsidRDefault="006959CB" w:rsidP="006959CB">
      <w:pPr>
        <w:pStyle w:val="ListParagraph"/>
        <w:ind w:left="2340"/>
      </w:pPr>
      <w:r>
        <w:rPr>
          <w:i/>
        </w:rPr>
        <w:br/>
      </w:r>
      <w:r w:rsidR="001D2553">
        <w:rPr>
          <w:i/>
        </w:rPr>
        <w:t xml:space="preserve">Rationale: </w:t>
      </w:r>
      <w:r w:rsidR="001D2553">
        <w:t xml:space="preserve">This is standard JavaScript practice, and allows </w:t>
      </w:r>
      <w:proofErr w:type="gramStart"/>
      <w:r w:rsidR="001D2553">
        <w:t xml:space="preserve">the </w:t>
      </w:r>
      <w:proofErr w:type="spellStart"/>
      <w:r w:rsidR="001D2553">
        <w:t>the</w:t>
      </w:r>
      <w:proofErr w:type="spellEnd"/>
      <w:proofErr w:type="gramEnd"/>
      <w:r w:rsidR="001D2553">
        <w:t xml:space="preserve"> greatest execution “concurrency” in a single threaded model. Blocking calls </w:t>
      </w:r>
      <w:r w:rsidR="006A0C02">
        <w:t>prevent other JavaScript code from running, and even though the block may be measured in milliseconds, this adds up over many calls. This is why most extensible JavaScript frameworks (like Cordova) use event-driven callbacks to return their data.</w:t>
      </w:r>
    </w:p>
    <w:p w14:paraId="2C0BDD7A" w14:textId="77777777" w:rsidR="006A0C02" w:rsidRDefault="006A0C02" w:rsidP="001D2553">
      <w:pPr>
        <w:pStyle w:val="ListParagraph"/>
        <w:numPr>
          <w:ilvl w:val="2"/>
          <w:numId w:val="3"/>
        </w:numPr>
      </w:pPr>
      <w:r>
        <w:rPr>
          <w:i/>
        </w:rPr>
        <w:t>Guideline:</w:t>
      </w:r>
      <w:r>
        <w:t xml:space="preserve"> Get/set functions will use error callbacks to return errors.</w:t>
      </w:r>
    </w:p>
    <w:p w14:paraId="5E3C5E6C" w14:textId="77777777" w:rsidR="006A0C02" w:rsidRDefault="006959CB" w:rsidP="006959CB">
      <w:pPr>
        <w:pStyle w:val="ListParagraph"/>
        <w:ind w:left="2340"/>
      </w:pPr>
      <w:r>
        <w:rPr>
          <w:i/>
        </w:rPr>
        <w:br/>
      </w:r>
      <w:r w:rsidR="006A0C02">
        <w:rPr>
          <w:i/>
        </w:rPr>
        <w:t>Rationale:</w:t>
      </w:r>
      <w:r w:rsidR="006A0C02">
        <w:t xml:space="preserve"> Very similar to above, this allows the caller to continue execution. It also places all error handling in centralized handlers as opposed to requiring error checking after each API function. This is the JavaScript equivalent of using an exception handler.</w:t>
      </w:r>
    </w:p>
    <w:p w14:paraId="4CFF2B8D" w14:textId="77777777" w:rsidR="006A0C02" w:rsidRDefault="006A0C02" w:rsidP="003A4F1A">
      <w:pPr>
        <w:pStyle w:val="ListParagraph"/>
        <w:numPr>
          <w:ilvl w:val="1"/>
          <w:numId w:val="3"/>
        </w:numPr>
      </w:pPr>
      <w:r>
        <w:t>Overlap with W3C APIs</w:t>
      </w:r>
    </w:p>
    <w:p w14:paraId="7436A3A6" w14:textId="77777777" w:rsidR="006A0C02" w:rsidRDefault="006A0C02" w:rsidP="006A0C02">
      <w:pPr>
        <w:pStyle w:val="ListParagraph"/>
        <w:numPr>
          <w:ilvl w:val="2"/>
          <w:numId w:val="3"/>
        </w:numPr>
      </w:pPr>
      <w:r>
        <w:rPr>
          <w:i/>
        </w:rPr>
        <w:t xml:space="preserve">Guideline: </w:t>
      </w:r>
      <w:r>
        <w:t>No functions will be provided that overlap with existing W3C APIs.</w:t>
      </w:r>
    </w:p>
    <w:p w14:paraId="6F3118EE" w14:textId="77777777" w:rsidR="006A0C02" w:rsidRDefault="006959CB" w:rsidP="006959CB">
      <w:pPr>
        <w:pStyle w:val="ListParagraph"/>
        <w:ind w:left="2340"/>
      </w:pPr>
      <w:r>
        <w:rPr>
          <w:i/>
        </w:rPr>
        <w:br/>
      </w:r>
      <w:r w:rsidR="006A0C02">
        <w:rPr>
          <w:i/>
        </w:rPr>
        <w:t>Rationale:</w:t>
      </w:r>
      <w:r w:rsidR="006A0C02">
        <w:t xml:space="preserve"> Reuse existing standards work, as well as ensure compatibility with the greatest number of existing programs.</w:t>
      </w:r>
    </w:p>
    <w:p w14:paraId="49964597" w14:textId="77777777" w:rsidR="006A0C02" w:rsidRDefault="006A0C02" w:rsidP="003A4F1A">
      <w:pPr>
        <w:pStyle w:val="ListParagraph"/>
        <w:numPr>
          <w:ilvl w:val="1"/>
          <w:numId w:val="3"/>
        </w:numPr>
      </w:pPr>
      <w:r>
        <w:t>Value histories</w:t>
      </w:r>
    </w:p>
    <w:p w14:paraId="24F897AF" w14:textId="77777777" w:rsidR="006A0C02" w:rsidRDefault="006A0C02" w:rsidP="006A0C02">
      <w:pPr>
        <w:pStyle w:val="ListParagraph"/>
        <w:numPr>
          <w:ilvl w:val="2"/>
          <w:numId w:val="3"/>
        </w:numPr>
      </w:pPr>
      <w:proofErr w:type="spellStart"/>
      <w:r>
        <w:rPr>
          <w:i/>
        </w:rPr>
        <w:t>Guildline</w:t>
      </w:r>
      <w:proofErr w:type="spellEnd"/>
      <w:r>
        <w:rPr>
          <w:i/>
        </w:rPr>
        <w:t xml:space="preserve">: </w:t>
      </w:r>
      <w:r>
        <w:t>Although not prohibited, historical values will not be provided for any arbitrary attribute.</w:t>
      </w:r>
      <w:r w:rsidR="00392E31">
        <w:t xml:space="preserve"> If historical values are provided for an attribute, they should follow an API consistent with the existing get/set method signature; for example, </w:t>
      </w:r>
      <w:proofErr w:type="spellStart"/>
      <w:proofErr w:type="gramStart"/>
      <w:r w:rsidR="00392E31">
        <w:t>getHistory</w:t>
      </w:r>
      <w:proofErr w:type="spellEnd"/>
      <w:r w:rsidR="00392E31">
        <w:t>(</w:t>
      </w:r>
      <w:proofErr w:type="gramEnd"/>
      <w:r w:rsidR="00392E31">
        <w:t xml:space="preserve">&lt;attribute&gt;, </w:t>
      </w:r>
      <w:proofErr w:type="spellStart"/>
      <w:r w:rsidR="00392E31">
        <w:t>successCallback</w:t>
      </w:r>
      <w:proofErr w:type="spellEnd"/>
      <w:r w:rsidR="00392E31">
        <w:t xml:space="preserve">, </w:t>
      </w:r>
      <w:proofErr w:type="spellStart"/>
      <w:r w:rsidR="00392E31">
        <w:t>errorCallback</w:t>
      </w:r>
      <w:proofErr w:type="spellEnd"/>
      <w:r w:rsidR="00392E31">
        <w:t>).</w:t>
      </w:r>
    </w:p>
    <w:p w14:paraId="6FDFE8A4" w14:textId="77777777" w:rsidR="006A0C02" w:rsidRDefault="006959CB" w:rsidP="006959CB">
      <w:pPr>
        <w:pStyle w:val="ListParagraph"/>
        <w:ind w:left="2340"/>
      </w:pPr>
      <w:r>
        <w:rPr>
          <w:i/>
        </w:rPr>
        <w:br/>
      </w:r>
      <w:r w:rsidR="006A0C02">
        <w:rPr>
          <w:i/>
        </w:rPr>
        <w:t>Rationale:</w:t>
      </w:r>
      <w:r w:rsidR="00392E31">
        <w:t xml:space="preserve"> Some of the consulted contributions </w:t>
      </w:r>
      <w:r w:rsidR="006A0C02">
        <w:t>provide a me</w:t>
      </w:r>
      <w:r w:rsidR="00392E31">
        <w:t xml:space="preserve">chanism to get the history of </w:t>
      </w:r>
      <w:r w:rsidR="006A0C02">
        <w:t xml:space="preserve">changes in an attribute. While this could be useful in certain use cases, this adds a </w:t>
      </w:r>
      <w:r w:rsidR="006A0C02">
        <w:lastRenderedPageBreak/>
        <w:t xml:space="preserve">good deal of overhead to the implementation, and to the vehicle bus traffic. This also assumes that the attributes are continually queried and stored on a periodic basis, which may not be the case. Pushing </w:t>
      </w:r>
      <w:r w:rsidR="00392E31">
        <w:t xml:space="preserve">support for this use case from the API </w:t>
      </w:r>
      <w:r w:rsidR="006A0C02">
        <w:t xml:space="preserve">to the application </w:t>
      </w:r>
      <w:r w:rsidR="00392E31">
        <w:t>allows the application to control which attributes and how frequently they are queried, lessening the overall load on the system.</w:t>
      </w:r>
      <w:r w:rsidR="00392E31">
        <w:br/>
      </w:r>
      <w:r w:rsidR="00392E31">
        <w:br/>
        <w:t>There may be a select subset of attributes where the value in maintaining historical values outweighs the overhead, or can potentially lessen the overhead for commonly requested attributes.</w:t>
      </w:r>
    </w:p>
    <w:p w14:paraId="7BECD422" w14:textId="77777777" w:rsidR="00392E31" w:rsidRDefault="00392E31" w:rsidP="003A4F1A">
      <w:pPr>
        <w:pStyle w:val="ListParagraph"/>
        <w:numPr>
          <w:ilvl w:val="0"/>
          <w:numId w:val="3"/>
        </w:numPr>
      </w:pPr>
      <w:r>
        <w:t xml:space="preserve">API </w:t>
      </w:r>
      <w:r w:rsidR="00190193">
        <w:t>meta-concerns</w:t>
      </w:r>
    </w:p>
    <w:p w14:paraId="47932698" w14:textId="77777777" w:rsidR="00392E31" w:rsidRDefault="00392E31" w:rsidP="003A4F1A">
      <w:pPr>
        <w:pStyle w:val="ListParagraph"/>
        <w:numPr>
          <w:ilvl w:val="1"/>
          <w:numId w:val="3"/>
        </w:numPr>
      </w:pPr>
      <w:proofErr w:type="spellStart"/>
      <w:r>
        <w:t>RESTful</w:t>
      </w:r>
      <w:proofErr w:type="spellEnd"/>
      <w:r>
        <w:t xml:space="preserve"> APIs</w:t>
      </w:r>
    </w:p>
    <w:p w14:paraId="733C7400" w14:textId="77777777" w:rsidR="00392E31" w:rsidRDefault="00392E31" w:rsidP="00392E31">
      <w:pPr>
        <w:pStyle w:val="ListParagraph"/>
        <w:numPr>
          <w:ilvl w:val="2"/>
          <w:numId w:val="3"/>
        </w:numPr>
      </w:pPr>
      <w:r>
        <w:rPr>
          <w:i/>
        </w:rPr>
        <w:t xml:space="preserve">Guideline: </w:t>
      </w:r>
      <w:r>
        <w:t>All APIs should provide a REST equivalent whenever practical.</w:t>
      </w:r>
    </w:p>
    <w:p w14:paraId="713B1B95" w14:textId="77777777" w:rsidR="00392E31" w:rsidRDefault="006959CB" w:rsidP="006959CB">
      <w:pPr>
        <w:pStyle w:val="ListParagraph"/>
        <w:ind w:left="2340"/>
      </w:pPr>
      <w:r>
        <w:rPr>
          <w:i/>
        </w:rPr>
        <w:br/>
      </w:r>
      <w:r w:rsidR="00392E31">
        <w:rPr>
          <w:i/>
        </w:rPr>
        <w:t xml:space="preserve">Rationale: </w:t>
      </w:r>
      <w:proofErr w:type="spellStart"/>
      <w:r w:rsidR="00392E31">
        <w:t>RESTful</w:t>
      </w:r>
      <w:proofErr w:type="spellEnd"/>
      <w:r w:rsidR="00392E31">
        <w:t xml:space="preserve"> APIs allow</w:t>
      </w:r>
      <w:r w:rsidR="00190193">
        <w:t>s calling</w:t>
      </w:r>
      <w:r w:rsidR="00392E31">
        <w:t xml:space="preserve"> functions from </w:t>
      </w:r>
      <w:r w:rsidR="00190193">
        <w:t>frameworks that do not otherwise allow JavaScript calls. This includes some commercial/open source JavaScript frameworks, but also makes it possible to call the functions from any language that can issue HTTP requests.</w:t>
      </w:r>
    </w:p>
    <w:p w14:paraId="039E1F70" w14:textId="77777777" w:rsidR="00190193" w:rsidRDefault="00190193" w:rsidP="003A4F1A">
      <w:pPr>
        <w:pStyle w:val="ListParagraph"/>
        <w:numPr>
          <w:ilvl w:val="1"/>
          <w:numId w:val="3"/>
        </w:numPr>
      </w:pPr>
      <w:r w:rsidRPr="003A4F1A">
        <w:t>Security</w:t>
      </w:r>
    </w:p>
    <w:p w14:paraId="6428CC59" w14:textId="77777777" w:rsidR="00190193" w:rsidRPr="003A4F1A" w:rsidRDefault="00190193" w:rsidP="00190193">
      <w:pPr>
        <w:pStyle w:val="ListParagraph"/>
        <w:numPr>
          <w:ilvl w:val="2"/>
          <w:numId w:val="3"/>
        </w:numPr>
        <w:rPr>
          <w:i/>
        </w:rPr>
      </w:pPr>
      <w:r w:rsidRPr="003A4F1A">
        <w:rPr>
          <w:i/>
        </w:rPr>
        <w:t>Guideline:</w:t>
      </w:r>
      <w:r>
        <w:rPr>
          <w:i/>
        </w:rPr>
        <w:t xml:space="preserve"> </w:t>
      </w:r>
      <w:r w:rsidR="00B00670">
        <w:t>The API must include access control so that applications without sufficient privileges can be denied access to vehicle services. The granularity of this access should be fine grained (per attribute).</w:t>
      </w:r>
    </w:p>
    <w:p w14:paraId="0C34692C" w14:textId="77777777" w:rsidR="00B00670" w:rsidRPr="003A4F1A" w:rsidRDefault="006959CB" w:rsidP="006959CB">
      <w:pPr>
        <w:pStyle w:val="ListParagraph"/>
        <w:ind w:left="2340"/>
        <w:rPr>
          <w:i/>
        </w:rPr>
      </w:pPr>
      <w:r>
        <w:rPr>
          <w:i/>
        </w:rPr>
        <w:br/>
      </w:r>
      <w:r w:rsidR="00B00670">
        <w:rPr>
          <w:i/>
        </w:rPr>
        <w:t xml:space="preserve">Rationale: </w:t>
      </w:r>
      <w:r w:rsidR="00B00670" w:rsidRPr="003A4F1A">
        <w:t xml:space="preserve">The </w:t>
      </w:r>
      <w:r w:rsidR="00B00670">
        <w:t xml:space="preserve">need for security is </w:t>
      </w:r>
      <w:r w:rsidR="0009189A">
        <w:t>paramount. Although security clearly affects “set” operations that could change the vehicle state, information about the driver and/or vehicle gained through unauthorized “get” requests should also be prevented.</w:t>
      </w:r>
      <w:r w:rsidR="0009189A">
        <w:br/>
      </w:r>
      <w:r w:rsidR="0009189A">
        <w:br/>
        <w:t xml:space="preserve">It is possible that this is already addressed through the W3C </w:t>
      </w:r>
      <w:proofErr w:type="spellStart"/>
      <w:r w:rsidR="0009189A">
        <w:t>SysApps</w:t>
      </w:r>
      <w:proofErr w:type="spellEnd"/>
      <w:r w:rsidR="0009189A">
        <w:t xml:space="preserve"> group &lt;THIS NEEDS TO BE CONFIRMED&gt;</w:t>
      </w:r>
    </w:p>
    <w:p w14:paraId="51B3739B" w14:textId="77777777" w:rsidR="00A72022" w:rsidRDefault="00A72022" w:rsidP="0023138A"/>
    <w:p w14:paraId="6C66EB1B" w14:textId="77777777" w:rsidR="009F4AEB" w:rsidRDefault="009F4AEB" w:rsidP="006959CB"/>
    <w:sectPr w:rsidR="009F4AEB" w:rsidSect="00EB31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algun Gothic">
    <w:altName w:val="맑은 고딕"/>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63F38"/>
    <w:multiLevelType w:val="hybridMultilevel"/>
    <w:tmpl w:val="BE6837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6747C"/>
    <w:multiLevelType w:val="hybridMultilevel"/>
    <w:tmpl w:val="FDE01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DC426C"/>
    <w:multiLevelType w:val="hybridMultilevel"/>
    <w:tmpl w:val="D0BA2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4C396A"/>
    <w:multiLevelType w:val="hybridMultilevel"/>
    <w:tmpl w:val="6C22E40C"/>
    <w:lvl w:ilvl="0" w:tplc="9200A2E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067402"/>
    <w:multiLevelType w:val="hybridMultilevel"/>
    <w:tmpl w:val="E6DE73E4"/>
    <w:lvl w:ilvl="0" w:tplc="89BEE28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145"/>
    <w:rsid w:val="00022974"/>
    <w:rsid w:val="000245BD"/>
    <w:rsid w:val="00045E21"/>
    <w:rsid w:val="00051C57"/>
    <w:rsid w:val="00087451"/>
    <w:rsid w:val="0009189A"/>
    <w:rsid w:val="0009299F"/>
    <w:rsid w:val="001761D5"/>
    <w:rsid w:val="00190193"/>
    <w:rsid w:val="0019264B"/>
    <w:rsid w:val="001C52C0"/>
    <w:rsid w:val="001D2553"/>
    <w:rsid w:val="00224F2E"/>
    <w:rsid w:val="0023138A"/>
    <w:rsid w:val="002356F6"/>
    <w:rsid w:val="00245056"/>
    <w:rsid w:val="002717CF"/>
    <w:rsid w:val="002A529A"/>
    <w:rsid w:val="002C04F4"/>
    <w:rsid w:val="002E345F"/>
    <w:rsid w:val="003356BC"/>
    <w:rsid w:val="0033591B"/>
    <w:rsid w:val="00371D7C"/>
    <w:rsid w:val="00392E31"/>
    <w:rsid w:val="003A2AC7"/>
    <w:rsid w:val="003A4F1A"/>
    <w:rsid w:val="003A708A"/>
    <w:rsid w:val="003F5FD7"/>
    <w:rsid w:val="00431A0C"/>
    <w:rsid w:val="004555D8"/>
    <w:rsid w:val="0047628B"/>
    <w:rsid w:val="004A715E"/>
    <w:rsid w:val="004D6420"/>
    <w:rsid w:val="00584802"/>
    <w:rsid w:val="005A2AD5"/>
    <w:rsid w:val="005A4431"/>
    <w:rsid w:val="006959CB"/>
    <w:rsid w:val="006A0C02"/>
    <w:rsid w:val="006E391B"/>
    <w:rsid w:val="00781717"/>
    <w:rsid w:val="00785A2D"/>
    <w:rsid w:val="00800BDF"/>
    <w:rsid w:val="00814145"/>
    <w:rsid w:val="008A57FF"/>
    <w:rsid w:val="008B2740"/>
    <w:rsid w:val="008C2138"/>
    <w:rsid w:val="008C413C"/>
    <w:rsid w:val="008D0D35"/>
    <w:rsid w:val="008E0660"/>
    <w:rsid w:val="009504C5"/>
    <w:rsid w:val="00952A67"/>
    <w:rsid w:val="00953862"/>
    <w:rsid w:val="009B4E9A"/>
    <w:rsid w:val="009C044E"/>
    <w:rsid w:val="009F4AEB"/>
    <w:rsid w:val="00A42447"/>
    <w:rsid w:val="00A72022"/>
    <w:rsid w:val="00A81E87"/>
    <w:rsid w:val="00A90BBC"/>
    <w:rsid w:val="00A96DD7"/>
    <w:rsid w:val="00A97B76"/>
    <w:rsid w:val="00AC37C6"/>
    <w:rsid w:val="00AD306F"/>
    <w:rsid w:val="00B00670"/>
    <w:rsid w:val="00B30E30"/>
    <w:rsid w:val="00B32C74"/>
    <w:rsid w:val="00BD2532"/>
    <w:rsid w:val="00BD5BD4"/>
    <w:rsid w:val="00C00C32"/>
    <w:rsid w:val="00C642BB"/>
    <w:rsid w:val="00C949C5"/>
    <w:rsid w:val="00D82C50"/>
    <w:rsid w:val="00E461F8"/>
    <w:rsid w:val="00E518B3"/>
    <w:rsid w:val="00E54B33"/>
    <w:rsid w:val="00E65665"/>
    <w:rsid w:val="00EB3147"/>
    <w:rsid w:val="00F0183E"/>
    <w:rsid w:val="00F36B79"/>
    <w:rsid w:val="00F87E29"/>
    <w:rsid w:val="00FC0008"/>
    <w:rsid w:val="00FE2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51C6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9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974"/>
    <w:rPr>
      <w:rFonts w:ascii="Lucida Grande" w:hAnsi="Lucida Grande" w:cs="Lucida Grande"/>
      <w:sz w:val="18"/>
      <w:szCs w:val="18"/>
    </w:rPr>
  </w:style>
  <w:style w:type="paragraph" w:styleId="ListParagraph">
    <w:name w:val="List Paragraph"/>
    <w:basedOn w:val="Normal"/>
    <w:uiPriority w:val="34"/>
    <w:qFormat/>
    <w:rsid w:val="00814145"/>
    <w:pPr>
      <w:ind w:left="720"/>
      <w:contextualSpacing/>
    </w:pPr>
  </w:style>
  <w:style w:type="character" w:styleId="CommentReference">
    <w:name w:val="annotation reference"/>
    <w:basedOn w:val="DefaultParagraphFont"/>
    <w:uiPriority w:val="99"/>
    <w:semiHidden/>
    <w:unhideWhenUsed/>
    <w:rsid w:val="008E0660"/>
    <w:rPr>
      <w:sz w:val="16"/>
      <w:szCs w:val="16"/>
    </w:rPr>
  </w:style>
  <w:style w:type="paragraph" w:styleId="CommentText">
    <w:name w:val="annotation text"/>
    <w:basedOn w:val="Normal"/>
    <w:link w:val="CommentTextChar"/>
    <w:uiPriority w:val="99"/>
    <w:semiHidden/>
    <w:unhideWhenUsed/>
    <w:rsid w:val="008E0660"/>
    <w:rPr>
      <w:sz w:val="20"/>
      <w:szCs w:val="20"/>
    </w:rPr>
  </w:style>
  <w:style w:type="character" w:customStyle="1" w:styleId="CommentTextChar">
    <w:name w:val="Comment Text Char"/>
    <w:basedOn w:val="DefaultParagraphFont"/>
    <w:link w:val="CommentText"/>
    <w:uiPriority w:val="99"/>
    <w:semiHidden/>
    <w:rsid w:val="008E0660"/>
    <w:rPr>
      <w:sz w:val="20"/>
      <w:szCs w:val="20"/>
    </w:rPr>
  </w:style>
  <w:style w:type="paragraph" w:styleId="CommentSubject">
    <w:name w:val="annotation subject"/>
    <w:basedOn w:val="CommentText"/>
    <w:next w:val="CommentText"/>
    <w:link w:val="CommentSubjectChar"/>
    <w:uiPriority w:val="99"/>
    <w:semiHidden/>
    <w:unhideWhenUsed/>
    <w:rsid w:val="008E0660"/>
    <w:rPr>
      <w:b/>
      <w:bCs/>
    </w:rPr>
  </w:style>
  <w:style w:type="character" w:customStyle="1" w:styleId="CommentSubjectChar">
    <w:name w:val="Comment Subject Char"/>
    <w:basedOn w:val="CommentTextChar"/>
    <w:link w:val="CommentSubject"/>
    <w:uiPriority w:val="99"/>
    <w:semiHidden/>
    <w:rsid w:val="008E066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9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974"/>
    <w:rPr>
      <w:rFonts w:ascii="Lucida Grande" w:hAnsi="Lucida Grande" w:cs="Lucida Grande"/>
      <w:sz w:val="18"/>
      <w:szCs w:val="18"/>
    </w:rPr>
  </w:style>
  <w:style w:type="paragraph" w:styleId="ListParagraph">
    <w:name w:val="List Paragraph"/>
    <w:basedOn w:val="Normal"/>
    <w:uiPriority w:val="34"/>
    <w:qFormat/>
    <w:rsid w:val="00814145"/>
    <w:pPr>
      <w:ind w:left="720"/>
      <w:contextualSpacing/>
    </w:pPr>
  </w:style>
  <w:style w:type="character" w:styleId="CommentReference">
    <w:name w:val="annotation reference"/>
    <w:basedOn w:val="DefaultParagraphFont"/>
    <w:uiPriority w:val="99"/>
    <w:semiHidden/>
    <w:unhideWhenUsed/>
    <w:rsid w:val="008E0660"/>
    <w:rPr>
      <w:sz w:val="16"/>
      <w:szCs w:val="16"/>
    </w:rPr>
  </w:style>
  <w:style w:type="paragraph" w:styleId="CommentText">
    <w:name w:val="annotation text"/>
    <w:basedOn w:val="Normal"/>
    <w:link w:val="CommentTextChar"/>
    <w:uiPriority w:val="99"/>
    <w:semiHidden/>
    <w:unhideWhenUsed/>
    <w:rsid w:val="008E0660"/>
    <w:rPr>
      <w:sz w:val="20"/>
      <w:szCs w:val="20"/>
    </w:rPr>
  </w:style>
  <w:style w:type="character" w:customStyle="1" w:styleId="CommentTextChar">
    <w:name w:val="Comment Text Char"/>
    <w:basedOn w:val="DefaultParagraphFont"/>
    <w:link w:val="CommentText"/>
    <w:uiPriority w:val="99"/>
    <w:semiHidden/>
    <w:rsid w:val="008E0660"/>
    <w:rPr>
      <w:sz w:val="20"/>
      <w:szCs w:val="20"/>
    </w:rPr>
  </w:style>
  <w:style w:type="paragraph" w:styleId="CommentSubject">
    <w:name w:val="annotation subject"/>
    <w:basedOn w:val="CommentText"/>
    <w:next w:val="CommentText"/>
    <w:link w:val="CommentSubjectChar"/>
    <w:uiPriority w:val="99"/>
    <w:semiHidden/>
    <w:unhideWhenUsed/>
    <w:rsid w:val="008E0660"/>
    <w:rPr>
      <w:b/>
      <w:bCs/>
    </w:rPr>
  </w:style>
  <w:style w:type="character" w:customStyle="1" w:styleId="CommentSubjectChar">
    <w:name w:val="Comment Subject Char"/>
    <w:basedOn w:val="CommentTextChar"/>
    <w:link w:val="CommentSubject"/>
    <w:uiPriority w:val="99"/>
    <w:semiHidden/>
    <w:rsid w:val="008E06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735B2-F61C-F145-8299-AD99BEFB2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2883</Words>
  <Characters>16437</Characters>
  <Application>Microsoft Macintosh Word</Application>
  <DocSecurity>0</DocSecurity>
  <Lines>136</Lines>
  <Paragraphs>38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QNX Software Systems Ltd.</Company>
  <LinksUpToDate>false</LinksUpToDate>
  <CharactersWithSpaces>19282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Gryc</dc:creator>
  <cp:lastModifiedBy>Andy Gryc</cp:lastModifiedBy>
  <cp:revision>3</cp:revision>
  <dcterms:created xsi:type="dcterms:W3CDTF">2014-01-16T20:53:00Z</dcterms:created>
  <dcterms:modified xsi:type="dcterms:W3CDTF">2014-01-16T21:25:00Z</dcterms:modified>
</cp:coreProperties>
</file>